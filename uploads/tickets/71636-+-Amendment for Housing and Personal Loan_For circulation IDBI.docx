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973C9" w14:textId="77777777" w:rsidR="00D95104" w:rsidRDefault="00D95104" w:rsidP="00D95104">
      <w:pPr>
        <w:jc w:val="center"/>
        <w:rPr>
          <w:rFonts w:ascii="Arial Narrow" w:hAnsi="Arial Narrow"/>
          <w:b/>
        </w:rPr>
      </w:pPr>
    </w:p>
    <w:p w14:paraId="115B98E6" w14:textId="77777777" w:rsidR="00D95104" w:rsidRDefault="00D95104" w:rsidP="00D95104">
      <w:pPr>
        <w:jc w:val="center"/>
        <w:rPr>
          <w:rFonts w:ascii="Arial Narrow" w:hAnsi="Arial Narrow"/>
          <w:b/>
        </w:rPr>
      </w:pPr>
    </w:p>
    <w:p w14:paraId="02056FD9" w14:textId="77777777" w:rsidR="0081277D" w:rsidRDefault="0081277D" w:rsidP="00D95104">
      <w:pPr>
        <w:jc w:val="center"/>
        <w:rPr>
          <w:rFonts w:ascii="Arial Narrow" w:hAnsi="Arial Narrow"/>
          <w:b/>
          <w:sz w:val="24"/>
        </w:rPr>
      </w:pPr>
    </w:p>
    <w:p w14:paraId="25A08577" w14:textId="58D4EFDA" w:rsidR="00945C0B" w:rsidRPr="00C67158" w:rsidRDefault="0011189B" w:rsidP="00D95104">
      <w:pPr>
        <w:jc w:val="center"/>
        <w:rPr>
          <w:rFonts w:ascii="Arial Narrow" w:hAnsi="Arial Narrow"/>
          <w:b/>
          <w:sz w:val="24"/>
        </w:rPr>
      </w:pPr>
      <w:r>
        <w:rPr>
          <w:rFonts w:ascii="Arial Narrow" w:hAnsi="Arial Narrow"/>
          <w:b/>
          <w:sz w:val="24"/>
        </w:rPr>
        <w:t>SECOND</w:t>
      </w:r>
      <w:r w:rsidR="00282C8B">
        <w:rPr>
          <w:rFonts w:ascii="Arial Narrow" w:hAnsi="Arial Narrow"/>
          <w:b/>
          <w:sz w:val="24"/>
        </w:rPr>
        <w:t xml:space="preserve"> </w:t>
      </w:r>
      <w:r w:rsidR="00F40CF2">
        <w:rPr>
          <w:rFonts w:ascii="Arial Narrow" w:hAnsi="Arial Narrow"/>
          <w:b/>
          <w:sz w:val="24"/>
        </w:rPr>
        <w:t>AMENDMENT</w:t>
      </w:r>
      <w:r w:rsidR="006B5DAD">
        <w:rPr>
          <w:rFonts w:ascii="Arial Narrow" w:hAnsi="Arial Narrow"/>
          <w:b/>
          <w:sz w:val="24"/>
        </w:rPr>
        <w:t xml:space="preserve"> AGREEMENT</w:t>
      </w:r>
      <w:r w:rsidR="00D95104" w:rsidRPr="0081277D">
        <w:rPr>
          <w:rFonts w:ascii="Arial Narrow" w:hAnsi="Arial Narrow"/>
          <w:b/>
          <w:sz w:val="24"/>
        </w:rPr>
        <w:t xml:space="preserve"> TO AGREEMENT DATED </w:t>
      </w:r>
      <w:ins w:id="0" w:author="Somalingam Adla" w:date="2019-09-04T15:56:00Z">
        <w:r w:rsidR="00892A8E">
          <w:rPr>
            <w:rFonts w:ascii="Arial Narrow" w:hAnsi="Arial Narrow"/>
            <w:b/>
            <w:sz w:val="24"/>
          </w:rPr>
          <w:t>01.10.2018</w:t>
        </w:r>
      </w:ins>
      <w:del w:id="1" w:author="Somalingam Adla" w:date="2019-09-04T15:57:00Z">
        <w:r w:rsidR="00C67158" w:rsidDel="00892A8E">
          <w:rPr>
            <w:rFonts w:ascii="Arial Narrow" w:hAnsi="Arial Narrow"/>
            <w:b/>
            <w:sz w:val="24"/>
          </w:rPr>
          <w:delText>[●]</w:delText>
        </w:r>
      </w:del>
    </w:p>
    <w:p w14:paraId="1A2CF177" w14:textId="77777777" w:rsidR="00D95104" w:rsidRPr="0081277D" w:rsidRDefault="00D95104" w:rsidP="00D95104">
      <w:pPr>
        <w:jc w:val="center"/>
        <w:rPr>
          <w:rFonts w:ascii="Arial Narrow" w:hAnsi="Arial Narrow"/>
          <w:b/>
          <w:sz w:val="24"/>
        </w:rPr>
      </w:pPr>
    </w:p>
    <w:p w14:paraId="4938146F" w14:textId="77777777" w:rsidR="00D95104" w:rsidRPr="0081277D" w:rsidRDefault="00D95104" w:rsidP="00D95104">
      <w:pPr>
        <w:jc w:val="center"/>
        <w:rPr>
          <w:rFonts w:ascii="Arial Narrow" w:hAnsi="Arial Narrow"/>
          <w:b/>
          <w:sz w:val="24"/>
        </w:rPr>
      </w:pPr>
      <w:r w:rsidRPr="0081277D">
        <w:rPr>
          <w:rFonts w:ascii="Arial Narrow" w:hAnsi="Arial Narrow"/>
          <w:b/>
          <w:sz w:val="24"/>
        </w:rPr>
        <w:t>BY AND BETWEEN</w:t>
      </w:r>
    </w:p>
    <w:p w14:paraId="0774B4A1" w14:textId="77777777" w:rsidR="00D95104" w:rsidRPr="0081277D" w:rsidRDefault="00D95104" w:rsidP="00D95104">
      <w:pPr>
        <w:jc w:val="center"/>
        <w:rPr>
          <w:rFonts w:ascii="Arial Narrow" w:hAnsi="Arial Narrow"/>
          <w:b/>
          <w:sz w:val="24"/>
        </w:rPr>
      </w:pPr>
    </w:p>
    <w:p w14:paraId="234230D9" w14:textId="4B0FB5D0" w:rsidR="00D95104" w:rsidRPr="0081277D" w:rsidRDefault="00892A8E" w:rsidP="00D95104">
      <w:pPr>
        <w:spacing w:after="0" w:line="240" w:lineRule="auto"/>
        <w:contextualSpacing/>
        <w:jc w:val="center"/>
        <w:rPr>
          <w:rFonts w:ascii="Arial Narrow" w:hAnsi="Arial Narrow"/>
          <w:b/>
          <w:sz w:val="24"/>
        </w:rPr>
      </w:pPr>
      <w:ins w:id="2" w:author="Somalingam Adla" w:date="2019-09-04T15:57:00Z">
        <w:r>
          <w:rPr>
            <w:rFonts w:ascii="Arial Narrow" w:hAnsi="Arial Narrow"/>
            <w:b/>
            <w:sz w:val="24"/>
          </w:rPr>
          <w:t xml:space="preserve">IDBI Bank Limited </w:t>
        </w:r>
      </w:ins>
      <w:del w:id="3" w:author="Somalingam Adla" w:date="2019-09-04T15:57:00Z">
        <w:r w:rsidR="0011189B" w:rsidDel="00892A8E">
          <w:rPr>
            <w:rFonts w:ascii="Arial Narrow" w:hAnsi="Arial Narrow"/>
            <w:b/>
            <w:sz w:val="24"/>
          </w:rPr>
          <w:delText>[Please insert the name]</w:delText>
        </w:r>
      </w:del>
    </w:p>
    <w:p w14:paraId="3D58BCB0" w14:textId="77777777" w:rsidR="00D95104"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“Lender” or “Bank”</w:t>
      </w:r>
    </w:p>
    <w:p w14:paraId="104B8D33" w14:textId="77777777" w:rsidR="0081277D" w:rsidRDefault="0081277D" w:rsidP="00D95104">
      <w:pPr>
        <w:spacing w:after="0" w:line="240" w:lineRule="auto"/>
        <w:contextualSpacing/>
        <w:jc w:val="center"/>
        <w:rPr>
          <w:rFonts w:ascii="Arial Narrow" w:hAnsi="Arial Narrow"/>
          <w:b/>
          <w:sz w:val="24"/>
        </w:rPr>
      </w:pPr>
    </w:p>
    <w:p w14:paraId="3D748829" w14:textId="77777777" w:rsidR="0081277D" w:rsidRPr="0081277D" w:rsidRDefault="0081277D" w:rsidP="00D95104">
      <w:pPr>
        <w:spacing w:after="0" w:line="240" w:lineRule="auto"/>
        <w:contextualSpacing/>
        <w:jc w:val="center"/>
        <w:rPr>
          <w:rFonts w:ascii="Arial Narrow" w:hAnsi="Arial Narrow"/>
          <w:b/>
          <w:sz w:val="24"/>
        </w:rPr>
      </w:pPr>
    </w:p>
    <w:p w14:paraId="3A98744C" w14:textId="77777777" w:rsidR="00D95104" w:rsidRPr="0081277D" w:rsidRDefault="00D95104" w:rsidP="00D95104">
      <w:pPr>
        <w:jc w:val="center"/>
        <w:rPr>
          <w:rFonts w:ascii="Arial Narrow" w:hAnsi="Arial Narrow"/>
          <w:b/>
          <w:sz w:val="24"/>
        </w:rPr>
      </w:pPr>
      <w:r w:rsidRPr="0081277D">
        <w:rPr>
          <w:rFonts w:ascii="Arial Narrow" w:hAnsi="Arial Narrow"/>
          <w:b/>
          <w:sz w:val="24"/>
        </w:rPr>
        <w:t>AND</w:t>
      </w:r>
    </w:p>
    <w:p w14:paraId="05B25491" w14:textId="77777777" w:rsidR="00D95104" w:rsidRPr="0081277D" w:rsidRDefault="00D95104" w:rsidP="00D95104">
      <w:pPr>
        <w:jc w:val="center"/>
        <w:rPr>
          <w:rFonts w:ascii="Arial Narrow" w:hAnsi="Arial Narrow"/>
          <w:b/>
          <w:sz w:val="24"/>
        </w:rPr>
      </w:pPr>
    </w:p>
    <w:p w14:paraId="2562E0B2" w14:textId="77777777" w:rsidR="00D95104" w:rsidRPr="0081277D" w:rsidRDefault="006B5DAD" w:rsidP="00D95104">
      <w:pPr>
        <w:spacing w:after="0" w:line="240" w:lineRule="auto"/>
        <w:contextualSpacing/>
        <w:jc w:val="center"/>
        <w:rPr>
          <w:rFonts w:ascii="Arial Narrow" w:hAnsi="Arial Narrow"/>
          <w:b/>
          <w:sz w:val="24"/>
        </w:rPr>
      </w:pPr>
      <w:r>
        <w:rPr>
          <w:rFonts w:ascii="Arial Narrow" w:hAnsi="Arial Narrow"/>
          <w:b/>
          <w:sz w:val="24"/>
        </w:rPr>
        <w:t>ONLINE PSBLOANS LIMITED</w:t>
      </w:r>
      <w:r w:rsidR="00D95104" w:rsidRPr="0081277D">
        <w:rPr>
          <w:rFonts w:ascii="Arial Narrow" w:hAnsi="Arial Narrow"/>
          <w:b/>
          <w:sz w:val="24"/>
        </w:rPr>
        <w:t xml:space="preserve"> (formerly known as CAPITAWORLD PLATFORM PRIVATE LIMITED)</w:t>
      </w:r>
    </w:p>
    <w:p w14:paraId="5D52D1F9" w14:textId="77777777" w:rsidR="00D95104" w:rsidRPr="0081277D"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w:t>
      </w:r>
      <w:r w:rsidR="0036475E">
        <w:rPr>
          <w:rFonts w:ascii="Arial Narrow" w:hAnsi="Arial Narrow"/>
          <w:b/>
          <w:sz w:val="24"/>
        </w:rPr>
        <w:t>Company</w:t>
      </w:r>
      <w:r w:rsidRPr="0081277D">
        <w:rPr>
          <w:rFonts w:ascii="Arial Narrow" w:hAnsi="Arial Narrow"/>
          <w:b/>
          <w:sz w:val="24"/>
        </w:rPr>
        <w:t>”</w:t>
      </w:r>
    </w:p>
    <w:p w14:paraId="4D4E17F8" w14:textId="77777777" w:rsidR="00D95104" w:rsidRPr="0081277D" w:rsidRDefault="00D95104" w:rsidP="00D95104">
      <w:pPr>
        <w:spacing w:after="0" w:line="240" w:lineRule="auto"/>
        <w:contextualSpacing/>
        <w:jc w:val="center"/>
        <w:rPr>
          <w:rFonts w:ascii="Arial Narrow" w:hAnsi="Arial Narrow"/>
          <w:b/>
          <w:sz w:val="24"/>
        </w:rPr>
      </w:pPr>
    </w:p>
    <w:p w14:paraId="47FA6F1E" w14:textId="77777777" w:rsidR="00D95104" w:rsidRPr="0081277D" w:rsidRDefault="00D95104" w:rsidP="00D95104">
      <w:pPr>
        <w:spacing w:after="0" w:line="240" w:lineRule="auto"/>
        <w:contextualSpacing/>
        <w:jc w:val="center"/>
        <w:rPr>
          <w:rFonts w:ascii="Arial Narrow" w:hAnsi="Arial Narrow"/>
          <w:b/>
          <w:sz w:val="24"/>
        </w:rPr>
      </w:pPr>
    </w:p>
    <w:p w14:paraId="6D85AC8F" w14:textId="3AC01E4E" w:rsidR="00D95104" w:rsidRDefault="00D95104" w:rsidP="00D95104">
      <w:pPr>
        <w:jc w:val="center"/>
        <w:rPr>
          <w:rFonts w:ascii="Arial Narrow" w:hAnsi="Arial Narrow"/>
          <w:b/>
          <w:sz w:val="24"/>
        </w:rPr>
      </w:pPr>
    </w:p>
    <w:p w14:paraId="3C39E1E9" w14:textId="77777777" w:rsidR="0081277D" w:rsidRDefault="0081277D" w:rsidP="00D95104">
      <w:pPr>
        <w:jc w:val="center"/>
        <w:rPr>
          <w:rFonts w:ascii="Arial Narrow" w:hAnsi="Arial Narrow"/>
          <w:b/>
          <w:sz w:val="24"/>
        </w:rPr>
      </w:pPr>
    </w:p>
    <w:p w14:paraId="139C7A25" w14:textId="77777777" w:rsidR="0081277D" w:rsidRDefault="0081277D" w:rsidP="00D95104">
      <w:pPr>
        <w:jc w:val="center"/>
        <w:rPr>
          <w:rFonts w:ascii="Arial Narrow" w:hAnsi="Arial Narrow"/>
          <w:b/>
          <w:sz w:val="24"/>
        </w:rPr>
      </w:pPr>
    </w:p>
    <w:p w14:paraId="75069064" w14:textId="77777777" w:rsidR="0081277D" w:rsidRDefault="0081277D" w:rsidP="00D95104">
      <w:pPr>
        <w:jc w:val="center"/>
        <w:rPr>
          <w:rFonts w:ascii="Arial Narrow" w:hAnsi="Arial Narrow"/>
          <w:b/>
          <w:sz w:val="24"/>
        </w:rPr>
      </w:pPr>
    </w:p>
    <w:p w14:paraId="17DE39F3" w14:textId="77777777" w:rsidR="0081277D" w:rsidRDefault="0081277D" w:rsidP="00D95104">
      <w:pPr>
        <w:jc w:val="center"/>
        <w:rPr>
          <w:rFonts w:ascii="Arial Narrow" w:hAnsi="Arial Narrow"/>
          <w:b/>
          <w:sz w:val="24"/>
        </w:rPr>
      </w:pPr>
    </w:p>
    <w:p w14:paraId="4361EF3A" w14:textId="77777777" w:rsidR="0081277D" w:rsidRDefault="0081277D" w:rsidP="00D95104">
      <w:pPr>
        <w:jc w:val="center"/>
        <w:rPr>
          <w:rFonts w:ascii="Arial Narrow" w:hAnsi="Arial Narrow"/>
          <w:b/>
          <w:sz w:val="24"/>
        </w:rPr>
      </w:pPr>
    </w:p>
    <w:p w14:paraId="1F2356A5" w14:textId="77777777" w:rsidR="0081277D" w:rsidRDefault="0081277D" w:rsidP="00D95104">
      <w:pPr>
        <w:jc w:val="center"/>
        <w:rPr>
          <w:rFonts w:ascii="Arial Narrow" w:hAnsi="Arial Narrow"/>
          <w:b/>
          <w:sz w:val="24"/>
        </w:rPr>
      </w:pPr>
    </w:p>
    <w:p w14:paraId="29BFB1DD" w14:textId="77777777" w:rsidR="0081277D" w:rsidRDefault="0081277D" w:rsidP="00D95104">
      <w:pPr>
        <w:jc w:val="center"/>
        <w:rPr>
          <w:rFonts w:ascii="Arial Narrow" w:hAnsi="Arial Narrow"/>
          <w:b/>
          <w:sz w:val="24"/>
        </w:rPr>
      </w:pPr>
    </w:p>
    <w:p w14:paraId="3A172E6C" w14:textId="77777777" w:rsidR="0081277D" w:rsidRDefault="0081277D" w:rsidP="00D95104">
      <w:pPr>
        <w:jc w:val="center"/>
        <w:rPr>
          <w:rFonts w:ascii="Arial Narrow" w:hAnsi="Arial Narrow"/>
          <w:b/>
          <w:sz w:val="24"/>
        </w:rPr>
      </w:pPr>
    </w:p>
    <w:p w14:paraId="265CB57C" w14:textId="77777777" w:rsidR="0081277D" w:rsidRDefault="0081277D" w:rsidP="00D95104">
      <w:pPr>
        <w:jc w:val="center"/>
        <w:rPr>
          <w:rFonts w:ascii="Arial Narrow" w:hAnsi="Arial Narrow"/>
          <w:b/>
          <w:sz w:val="24"/>
        </w:rPr>
      </w:pPr>
    </w:p>
    <w:p w14:paraId="4DAB1E21" w14:textId="77777777" w:rsidR="0081277D" w:rsidRDefault="0081277D" w:rsidP="00D95104">
      <w:pPr>
        <w:jc w:val="center"/>
        <w:rPr>
          <w:rFonts w:ascii="Arial Narrow" w:hAnsi="Arial Narrow"/>
          <w:b/>
          <w:sz w:val="24"/>
        </w:rPr>
      </w:pPr>
    </w:p>
    <w:p w14:paraId="38AFA7CA" w14:textId="77777777" w:rsidR="0081277D" w:rsidRDefault="0081277D" w:rsidP="00D95104">
      <w:pPr>
        <w:jc w:val="center"/>
        <w:rPr>
          <w:rFonts w:ascii="Arial Narrow" w:hAnsi="Arial Narrow"/>
          <w:b/>
          <w:sz w:val="24"/>
        </w:rPr>
      </w:pPr>
    </w:p>
    <w:p w14:paraId="45C4B504" w14:textId="77777777" w:rsidR="0081277D" w:rsidRDefault="0081277D" w:rsidP="00D95104">
      <w:pPr>
        <w:jc w:val="center"/>
        <w:rPr>
          <w:rFonts w:ascii="Arial Narrow" w:hAnsi="Arial Narrow"/>
          <w:b/>
          <w:sz w:val="24"/>
        </w:rPr>
      </w:pPr>
    </w:p>
    <w:p w14:paraId="266142FB" w14:textId="77777777" w:rsidR="0081277D" w:rsidRDefault="0081277D" w:rsidP="00D95104">
      <w:pPr>
        <w:jc w:val="center"/>
        <w:rPr>
          <w:rFonts w:ascii="Arial Narrow" w:hAnsi="Arial Narrow"/>
          <w:b/>
          <w:sz w:val="24"/>
        </w:rPr>
      </w:pPr>
    </w:p>
    <w:p w14:paraId="6DAB8038" w14:textId="77777777" w:rsidR="00282C8B" w:rsidRDefault="00282C8B">
      <w:pPr>
        <w:rPr>
          <w:rFonts w:ascii="Arial Narrow" w:hAnsi="Arial Narrow"/>
          <w:b/>
        </w:rPr>
      </w:pPr>
      <w:r>
        <w:rPr>
          <w:rFonts w:ascii="Arial Narrow" w:hAnsi="Arial Narrow"/>
          <w:b/>
        </w:rPr>
        <w:br w:type="page"/>
      </w:r>
    </w:p>
    <w:p w14:paraId="7C535991" w14:textId="77575D84" w:rsidR="00F40CF2" w:rsidRPr="009F6E77" w:rsidRDefault="007830FE" w:rsidP="009F6E77">
      <w:pPr>
        <w:jc w:val="center"/>
        <w:rPr>
          <w:rFonts w:ascii="Arial Narrow" w:hAnsi="Arial Narrow"/>
          <w:b/>
          <w:sz w:val="20"/>
        </w:rPr>
      </w:pPr>
      <w:r>
        <w:rPr>
          <w:rFonts w:ascii="Arial Narrow" w:hAnsi="Arial Narrow"/>
          <w:b/>
        </w:rPr>
        <w:lastRenderedPageBreak/>
        <w:t>SECOND</w:t>
      </w:r>
      <w:r w:rsidR="00F40CF2" w:rsidRPr="00F40CF2">
        <w:rPr>
          <w:rFonts w:ascii="Arial Narrow" w:hAnsi="Arial Narrow"/>
          <w:b/>
        </w:rPr>
        <w:t xml:space="preserve"> AMENDMENT</w:t>
      </w:r>
      <w:r w:rsidR="006B5DAD">
        <w:rPr>
          <w:rFonts w:ascii="Arial Narrow" w:hAnsi="Arial Narrow"/>
          <w:b/>
        </w:rPr>
        <w:t xml:space="preserve"> AGREEMENT</w:t>
      </w:r>
      <w:r w:rsidR="00F40CF2" w:rsidRPr="00F40CF2">
        <w:rPr>
          <w:rFonts w:ascii="Arial Narrow" w:hAnsi="Arial Narrow"/>
          <w:b/>
        </w:rPr>
        <w:t xml:space="preserve"> TO AGREEMENT DATED </w:t>
      </w:r>
      <w:r>
        <w:rPr>
          <w:rFonts w:ascii="Arial Narrow" w:hAnsi="Arial Narrow"/>
          <w:b/>
        </w:rPr>
        <w:t>[●]</w:t>
      </w:r>
    </w:p>
    <w:p w14:paraId="24A00D55" w14:textId="77777777" w:rsidR="0081277D" w:rsidRPr="00F40CF2" w:rsidRDefault="00F40CF2" w:rsidP="00495EEA">
      <w:pPr>
        <w:jc w:val="both"/>
        <w:rPr>
          <w:rFonts w:ascii="Arial Narrow" w:hAnsi="Arial Narrow"/>
        </w:rPr>
      </w:pPr>
      <w:r w:rsidRPr="00F40CF2">
        <w:rPr>
          <w:rFonts w:ascii="Arial Narrow" w:hAnsi="Arial Narrow"/>
        </w:rPr>
        <w:t xml:space="preserve">This </w:t>
      </w:r>
      <w:r w:rsidR="007830FE">
        <w:rPr>
          <w:rFonts w:ascii="Arial Narrow" w:hAnsi="Arial Narrow"/>
          <w:b/>
        </w:rPr>
        <w:t>Second</w:t>
      </w:r>
      <w:r w:rsidRPr="00B84DF3">
        <w:rPr>
          <w:rFonts w:ascii="Arial Narrow" w:hAnsi="Arial Narrow"/>
          <w:b/>
        </w:rPr>
        <w:t xml:space="preserve"> Amendment </w:t>
      </w:r>
      <w:r w:rsidR="006B5DAD">
        <w:rPr>
          <w:rFonts w:ascii="Arial Narrow" w:hAnsi="Arial Narrow"/>
          <w:b/>
        </w:rPr>
        <w:t xml:space="preserve">Agreement </w:t>
      </w:r>
      <w:r w:rsidRPr="00B84DF3">
        <w:rPr>
          <w:rFonts w:ascii="Arial Narrow" w:hAnsi="Arial Narrow"/>
          <w:b/>
        </w:rPr>
        <w:t xml:space="preserve">to agreement dated </w:t>
      </w:r>
      <w:r w:rsidR="007830FE">
        <w:rPr>
          <w:rFonts w:ascii="Arial Narrow" w:hAnsi="Arial Narrow"/>
          <w:b/>
        </w:rPr>
        <w:t>[●]</w:t>
      </w:r>
      <w:r w:rsidRPr="00F40CF2">
        <w:rPr>
          <w:rFonts w:ascii="Arial Narrow" w:hAnsi="Arial Narrow"/>
        </w:rPr>
        <w:t xml:space="preserve"> made at </w:t>
      </w:r>
      <w:r>
        <w:rPr>
          <w:rFonts w:ascii="Arial Narrow" w:hAnsi="Arial Narrow"/>
        </w:rPr>
        <w:t>___________ on _____________.</w:t>
      </w:r>
    </w:p>
    <w:p w14:paraId="2B2C40E2" w14:textId="77777777" w:rsidR="00F40CF2" w:rsidRPr="00F40CF2" w:rsidRDefault="00F40CF2" w:rsidP="00495EEA">
      <w:pPr>
        <w:jc w:val="both"/>
        <w:rPr>
          <w:rFonts w:ascii="Arial Narrow" w:hAnsi="Arial Narrow"/>
          <w:b/>
        </w:rPr>
      </w:pPr>
    </w:p>
    <w:p w14:paraId="5BC1F11F" w14:textId="77777777" w:rsidR="00F40CF2" w:rsidRPr="00F40CF2" w:rsidRDefault="00F40CF2" w:rsidP="00495EEA">
      <w:pPr>
        <w:jc w:val="both"/>
        <w:rPr>
          <w:rFonts w:ascii="Arial Narrow" w:hAnsi="Arial Narrow"/>
          <w:b/>
        </w:rPr>
      </w:pPr>
      <w:r w:rsidRPr="00F40CF2">
        <w:rPr>
          <w:rFonts w:ascii="Arial Narrow" w:hAnsi="Arial Narrow"/>
          <w:b/>
        </w:rPr>
        <w:t>BY AND BETWEEN</w:t>
      </w:r>
    </w:p>
    <w:p w14:paraId="3A4C15FE" w14:textId="6ABEF2D1" w:rsidR="00B84DF3" w:rsidRDefault="00F40CF2" w:rsidP="00495EEA">
      <w:pPr>
        <w:jc w:val="both"/>
        <w:rPr>
          <w:rFonts w:ascii="Arial Narrow" w:hAnsi="Arial Narrow"/>
        </w:rPr>
      </w:pPr>
      <w:r w:rsidRPr="00F40CF2">
        <w:rPr>
          <w:rFonts w:ascii="Arial Narrow" w:hAnsi="Arial Narrow"/>
          <w:b/>
        </w:rPr>
        <w:t xml:space="preserve">1. </w:t>
      </w:r>
      <w:ins w:id="4" w:author="Somalingam Adla" w:date="2019-09-04T16:00:00Z">
        <w:r w:rsidR="001B22B7" w:rsidRPr="0069566F">
          <w:rPr>
            <w:rFonts w:ascii="Calibri" w:hAnsi="Calibri" w:cs="Calibri"/>
            <w:b/>
            <w:color w:val="000000"/>
          </w:rPr>
          <w:t>I</w:t>
        </w:r>
        <w:r w:rsidR="001B22B7" w:rsidRPr="0069566F">
          <w:rPr>
            <w:rFonts w:ascii="Calibri" w:hAnsi="Calibri" w:cs="Calibri"/>
            <w:b/>
            <w:color w:val="000000"/>
            <w:spacing w:val="-1"/>
          </w:rPr>
          <w:t>D</w:t>
        </w:r>
        <w:r w:rsidR="001B22B7" w:rsidRPr="0069566F">
          <w:rPr>
            <w:rFonts w:ascii="Calibri" w:hAnsi="Calibri" w:cs="Calibri"/>
            <w:b/>
            <w:color w:val="000000"/>
          </w:rPr>
          <w:t>BI</w:t>
        </w:r>
        <w:r w:rsidR="001B22B7" w:rsidRPr="0069566F">
          <w:rPr>
            <w:rFonts w:ascii="Calibri" w:hAnsi="Calibri" w:cs="Calibri"/>
            <w:b/>
            <w:color w:val="000000"/>
            <w:spacing w:val="15"/>
          </w:rPr>
          <w:t xml:space="preserve"> </w:t>
        </w:r>
        <w:r w:rsidR="001B22B7" w:rsidRPr="0069566F">
          <w:rPr>
            <w:rFonts w:ascii="Calibri" w:hAnsi="Calibri" w:cs="Calibri"/>
            <w:b/>
            <w:color w:val="000000"/>
          </w:rPr>
          <w:t>B</w:t>
        </w:r>
        <w:r w:rsidR="001B22B7" w:rsidRPr="0069566F">
          <w:rPr>
            <w:rFonts w:ascii="Calibri" w:hAnsi="Calibri" w:cs="Calibri"/>
            <w:b/>
            <w:color w:val="000000"/>
            <w:spacing w:val="1"/>
          </w:rPr>
          <w:t>A</w:t>
        </w:r>
        <w:r w:rsidR="001B22B7" w:rsidRPr="0069566F">
          <w:rPr>
            <w:rFonts w:ascii="Calibri" w:hAnsi="Calibri" w:cs="Calibri"/>
            <w:b/>
            <w:color w:val="000000"/>
            <w:spacing w:val="-1"/>
          </w:rPr>
          <w:t>N</w:t>
        </w:r>
        <w:r w:rsidR="001B22B7" w:rsidRPr="0069566F">
          <w:rPr>
            <w:rFonts w:ascii="Calibri" w:hAnsi="Calibri" w:cs="Calibri"/>
            <w:b/>
            <w:color w:val="000000"/>
          </w:rPr>
          <w:t>K</w:t>
        </w:r>
        <w:r w:rsidR="001B22B7" w:rsidRPr="0069566F">
          <w:rPr>
            <w:rFonts w:ascii="Calibri" w:hAnsi="Calibri" w:cs="Calibri"/>
            <w:b/>
            <w:color w:val="000000"/>
            <w:spacing w:val="17"/>
          </w:rPr>
          <w:t xml:space="preserve"> </w:t>
        </w:r>
        <w:r w:rsidR="001B22B7" w:rsidRPr="0069566F">
          <w:rPr>
            <w:rFonts w:ascii="Calibri" w:hAnsi="Calibri" w:cs="Calibri"/>
            <w:b/>
            <w:color w:val="000000"/>
          </w:rPr>
          <w:t>LIMITE</w:t>
        </w:r>
        <w:r w:rsidR="001B22B7" w:rsidRPr="0069566F">
          <w:rPr>
            <w:rFonts w:ascii="Calibri" w:hAnsi="Calibri" w:cs="Calibri"/>
            <w:b/>
            <w:color w:val="000000"/>
            <w:spacing w:val="-1"/>
          </w:rPr>
          <w:t>D</w:t>
        </w:r>
        <w:r w:rsidR="001B22B7" w:rsidRPr="0069566F">
          <w:rPr>
            <w:rFonts w:ascii="Calibri" w:hAnsi="Calibri" w:cs="Calibri"/>
            <w:color w:val="000000"/>
          </w:rPr>
          <w:t>,</w:t>
        </w:r>
        <w:r w:rsidR="001B22B7" w:rsidRPr="0069566F">
          <w:rPr>
            <w:rFonts w:ascii="Calibri" w:hAnsi="Calibri" w:cs="Calibri"/>
            <w:color w:val="000000"/>
            <w:spacing w:val="16"/>
          </w:rPr>
          <w:t xml:space="preserve"> </w:t>
        </w:r>
        <w:r w:rsidR="001B22B7" w:rsidRPr="0069566F">
          <w:rPr>
            <w:rFonts w:ascii="Calibri" w:hAnsi="Calibri" w:cs="Calibri"/>
            <w:color w:val="000000"/>
          </w:rPr>
          <w:t>a</w:t>
        </w:r>
        <w:r w:rsidR="001B22B7" w:rsidRPr="0069566F">
          <w:rPr>
            <w:rFonts w:ascii="Calibri" w:hAnsi="Calibri" w:cs="Calibri"/>
            <w:color w:val="000000"/>
            <w:spacing w:val="16"/>
          </w:rPr>
          <w:t xml:space="preserve"> </w:t>
        </w:r>
        <w:r w:rsidR="001B22B7" w:rsidRPr="0069566F">
          <w:rPr>
            <w:rFonts w:ascii="Calibri" w:hAnsi="Calibri" w:cs="Calibri"/>
            <w:color w:val="000000"/>
            <w:spacing w:val="-1"/>
          </w:rPr>
          <w:t xml:space="preserve">company registered under the Companies Act, 1956 (1 of 1956) and within the meaning of Section 2 (20) of the Companies Act, 2013 (18 of 2013) and a Banking company within the meaning of Section 5 (c) of the Banking Regulation Act, 1949 (10 of 1949) and having its registered office at IDBI Tower, WTC Complex, </w:t>
        </w:r>
        <w:proofErr w:type="spellStart"/>
        <w:r w:rsidR="001B22B7" w:rsidRPr="0069566F">
          <w:rPr>
            <w:rFonts w:ascii="Calibri" w:hAnsi="Calibri" w:cs="Calibri"/>
            <w:color w:val="000000"/>
            <w:spacing w:val="-1"/>
          </w:rPr>
          <w:t>Cuffe</w:t>
        </w:r>
        <w:proofErr w:type="spellEnd"/>
        <w:r w:rsidR="001B22B7" w:rsidRPr="0069566F">
          <w:rPr>
            <w:rFonts w:ascii="Calibri" w:hAnsi="Calibri" w:cs="Calibri"/>
            <w:color w:val="000000"/>
            <w:spacing w:val="-1"/>
          </w:rPr>
          <w:t xml:space="preserve"> Parade, </w:t>
        </w:r>
        <w:proofErr w:type="spellStart"/>
        <w:r w:rsidR="001B22B7" w:rsidRPr="0069566F">
          <w:rPr>
            <w:rFonts w:ascii="Calibri" w:hAnsi="Calibri" w:cs="Calibri"/>
            <w:color w:val="000000"/>
            <w:spacing w:val="-1"/>
          </w:rPr>
          <w:t>Colaba</w:t>
        </w:r>
        <w:proofErr w:type="spellEnd"/>
        <w:r w:rsidR="001B22B7" w:rsidRPr="0069566F">
          <w:rPr>
            <w:rFonts w:ascii="Calibri" w:hAnsi="Calibri" w:cs="Calibri"/>
            <w:color w:val="000000"/>
            <w:spacing w:val="-1"/>
          </w:rPr>
          <w:t>, Mumbai – 400 005, in the State of Maharashtra</w:t>
        </w:r>
        <w:r w:rsidR="001B22B7" w:rsidDel="001B22B7">
          <w:rPr>
            <w:rFonts w:ascii="Arial Narrow" w:hAnsi="Arial Narrow"/>
            <w:b/>
          </w:rPr>
          <w:t xml:space="preserve"> </w:t>
        </w:r>
      </w:ins>
      <w:del w:id="5" w:author="Somalingam Adla" w:date="2019-09-04T16:00:00Z">
        <w:r w:rsidR="007830FE" w:rsidDel="001B22B7">
          <w:rPr>
            <w:rFonts w:ascii="Arial Narrow" w:hAnsi="Arial Narrow"/>
            <w:b/>
          </w:rPr>
          <w:delText>[Please insert the name of the lender bank]</w:delText>
        </w:r>
        <w:r w:rsidR="00B84DF3" w:rsidDel="001B22B7">
          <w:rPr>
            <w:rFonts w:ascii="Arial Narrow" w:hAnsi="Arial Narrow"/>
            <w:b/>
          </w:rPr>
          <w:delText xml:space="preserve">, </w:delText>
        </w:r>
        <w:r w:rsidR="002A22F8" w:rsidDel="001B22B7">
          <w:rPr>
            <w:rFonts w:ascii="Arial Narrow" w:hAnsi="Arial Narrow"/>
          </w:rPr>
          <w:delText>a body corporate</w:delText>
        </w:r>
        <w:r w:rsidR="00B84DF3" w:rsidRPr="00B84DF3" w:rsidDel="001B22B7">
          <w:rPr>
            <w:rFonts w:ascii="Arial Narrow" w:hAnsi="Arial Narrow"/>
          </w:rPr>
          <w:delText xml:space="preserve"> constituted under Banking Companies (Acquisition and Transfer of Undertakings) Act, 1970 having its</w:delText>
        </w:r>
        <w:r w:rsidR="00B84DF3" w:rsidDel="001B22B7">
          <w:rPr>
            <w:rFonts w:ascii="Arial Narrow" w:hAnsi="Arial Narrow"/>
            <w:b/>
          </w:rPr>
          <w:delText xml:space="preserve"> </w:delText>
        </w:r>
        <w:r w:rsidR="002A22F8" w:rsidDel="001B22B7">
          <w:rPr>
            <w:rFonts w:ascii="Arial Narrow" w:hAnsi="Arial Narrow"/>
          </w:rPr>
          <w:delText xml:space="preserve">head office at </w:delText>
        </w:r>
        <w:r w:rsidR="007830FE" w:rsidDel="001B22B7">
          <w:rPr>
            <w:rFonts w:ascii="Arial Narrow" w:hAnsi="Arial Narrow"/>
          </w:rPr>
          <w:delText>[●]</w:delText>
        </w:r>
        <w:r w:rsidR="00B84DF3" w:rsidDel="001B22B7">
          <w:rPr>
            <w:rFonts w:ascii="Arial Narrow" w:hAnsi="Arial Narrow"/>
          </w:rPr>
          <w:delText xml:space="preserve"> </w:delText>
        </w:r>
      </w:del>
      <w:r w:rsidR="00B84DF3">
        <w:rPr>
          <w:rFonts w:ascii="Arial Narrow" w:hAnsi="Arial Narrow"/>
        </w:rPr>
        <w:t>(hereinafter referred to as the “</w:t>
      </w:r>
      <w:r w:rsidR="00B84DF3" w:rsidRPr="00335972">
        <w:rPr>
          <w:rFonts w:ascii="Arial Narrow" w:hAnsi="Arial Narrow"/>
          <w:b/>
        </w:rPr>
        <w:t>Lender</w:t>
      </w:r>
      <w:r w:rsidR="00B84DF3">
        <w:rPr>
          <w:rFonts w:ascii="Arial Narrow" w:hAnsi="Arial Narrow"/>
        </w:rPr>
        <w:t>” or “</w:t>
      </w:r>
      <w:r w:rsidR="00B84DF3" w:rsidRPr="00335972">
        <w:rPr>
          <w:rFonts w:ascii="Arial Narrow" w:hAnsi="Arial Narrow"/>
          <w:b/>
        </w:rPr>
        <w:t>Bank</w:t>
      </w:r>
      <w:r w:rsidR="00B84DF3">
        <w:rPr>
          <w:rFonts w:ascii="Arial Narrow" w:hAnsi="Arial Narrow"/>
        </w:rPr>
        <w:t>”, which expression shall, unless it be repugnant to the subject or context thereof, include its successors and assigns) being party of the FIRST PART;</w:t>
      </w:r>
      <w:ins w:id="6" w:author="Somalingam Adla" w:date="2019-09-04T16:00:00Z">
        <w:r w:rsidR="001B22B7">
          <w:rPr>
            <w:rFonts w:ascii="Arial Narrow" w:hAnsi="Arial Narrow"/>
          </w:rPr>
          <w:t xml:space="preserve"> </w:t>
        </w:r>
      </w:ins>
    </w:p>
    <w:p w14:paraId="13F4820D" w14:textId="77777777" w:rsidR="00B84DF3" w:rsidRDefault="00B84DF3" w:rsidP="00495EEA">
      <w:pPr>
        <w:jc w:val="both"/>
        <w:rPr>
          <w:rFonts w:ascii="Arial Narrow" w:hAnsi="Arial Narrow"/>
          <w:b/>
        </w:rPr>
      </w:pPr>
    </w:p>
    <w:p w14:paraId="262DD8DB" w14:textId="77777777" w:rsidR="00B84DF3" w:rsidRDefault="00B84DF3" w:rsidP="00495EEA">
      <w:pPr>
        <w:jc w:val="both"/>
        <w:rPr>
          <w:rFonts w:ascii="Arial Narrow" w:hAnsi="Arial Narrow"/>
          <w:b/>
        </w:rPr>
      </w:pPr>
      <w:r>
        <w:rPr>
          <w:rFonts w:ascii="Arial Narrow" w:hAnsi="Arial Narrow"/>
          <w:b/>
        </w:rPr>
        <w:t>AND</w:t>
      </w:r>
    </w:p>
    <w:p w14:paraId="47E522DF" w14:textId="34B0D63D" w:rsidR="0036475E" w:rsidRDefault="00B84DF3" w:rsidP="00495EEA">
      <w:pPr>
        <w:jc w:val="both"/>
        <w:rPr>
          <w:rFonts w:ascii="Arial Narrow" w:hAnsi="Arial Narrow"/>
        </w:rPr>
      </w:pPr>
      <w:r>
        <w:rPr>
          <w:rFonts w:ascii="Arial Narrow" w:hAnsi="Arial Narrow"/>
          <w:b/>
        </w:rPr>
        <w:t xml:space="preserve"> </w:t>
      </w:r>
      <w:r w:rsidR="006868C5">
        <w:rPr>
          <w:rFonts w:ascii="Arial Narrow" w:hAnsi="Arial Narrow"/>
          <w:b/>
        </w:rPr>
        <w:t>2. ONLINE PSBLOANS LIMITED</w:t>
      </w:r>
      <w:r>
        <w:rPr>
          <w:rFonts w:ascii="Arial Narrow" w:hAnsi="Arial Narrow"/>
          <w:b/>
        </w:rPr>
        <w:t xml:space="preserve">, (formerly known as </w:t>
      </w:r>
      <w:proofErr w:type="spellStart"/>
      <w:r>
        <w:rPr>
          <w:rFonts w:ascii="Arial Narrow" w:hAnsi="Arial Narrow"/>
          <w:b/>
        </w:rPr>
        <w:t>CapitaWorld</w:t>
      </w:r>
      <w:proofErr w:type="spellEnd"/>
      <w:r>
        <w:rPr>
          <w:rFonts w:ascii="Arial Narrow" w:hAnsi="Arial Narrow"/>
          <w:b/>
        </w:rPr>
        <w:t xml:space="preserve"> Platform Private Limited)</w:t>
      </w:r>
      <w:r>
        <w:rPr>
          <w:rFonts w:ascii="Arial Narrow" w:hAnsi="Arial Narrow"/>
        </w:rPr>
        <w:t>, a company incorporated under the provisions of the Companies Act, 2013 (as in force) and whose principal place of business is at</w:t>
      </w:r>
      <w:r w:rsidR="003B088E">
        <w:rPr>
          <w:rFonts w:ascii="Arial Narrow" w:hAnsi="Arial Narrow"/>
        </w:rPr>
        <w:t xml:space="preserve"> </w:t>
      </w:r>
      <w:r w:rsidR="00534739" w:rsidRPr="00534739">
        <w:rPr>
          <w:rFonts w:ascii="Arial Narrow" w:hAnsi="Arial Narrow"/>
        </w:rPr>
        <w:t xml:space="preserve">301, </w:t>
      </w:r>
      <w:proofErr w:type="spellStart"/>
      <w:r w:rsidR="00534739" w:rsidRPr="00534739">
        <w:rPr>
          <w:rFonts w:ascii="Arial Narrow" w:hAnsi="Arial Narrow"/>
        </w:rPr>
        <w:t>Optionz</w:t>
      </w:r>
      <w:proofErr w:type="spellEnd"/>
      <w:r w:rsidR="00534739" w:rsidRPr="00534739">
        <w:rPr>
          <w:rFonts w:ascii="Arial Narrow" w:hAnsi="Arial Narrow"/>
        </w:rPr>
        <w:t xml:space="preserve"> Building</w:t>
      </w:r>
      <w:r w:rsidR="003B088E">
        <w:rPr>
          <w:rFonts w:ascii="Arial Narrow" w:hAnsi="Arial Narrow"/>
        </w:rPr>
        <w:t xml:space="preserve">, </w:t>
      </w:r>
      <w:proofErr w:type="spellStart"/>
      <w:r w:rsidR="00534739" w:rsidRPr="00534739">
        <w:rPr>
          <w:rFonts w:ascii="Arial Narrow" w:hAnsi="Arial Narrow"/>
        </w:rPr>
        <w:t>Navrangpura</w:t>
      </w:r>
      <w:proofErr w:type="spellEnd"/>
      <w:r w:rsidR="003B088E">
        <w:rPr>
          <w:rFonts w:ascii="Arial Narrow" w:hAnsi="Arial Narrow"/>
        </w:rPr>
        <w:t xml:space="preserve">, </w:t>
      </w:r>
      <w:bookmarkStart w:id="7" w:name="_GoBack"/>
      <w:bookmarkEnd w:id="7"/>
      <w:r w:rsidR="003B088E">
        <w:rPr>
          <w:rFonts w:ascii="Arial Narrow" w:hAnsi="Arial Narrow"/>
        </w:rPr>
        <w:t>Ahmedabad, Gujarat, India (hereinafter referred to as the “</w:t>
      </w:r>
      <w:r w:rsidR="0036475E" w:rsidRPr="0036475E">
        <w:rPr>
          <w:rFonts w:ascii="Arial Narrow" w:hAnsi="Arial Narrow"/>
          <w:b/>
        </w:rPr>
        <w:t>Company</w:t>
      </w:r>
      <w:r w:rsidR="003B088E">
        <w:rPr>
          <w:rFonts w:ascii="Arial Narrow" w:hAnsi="Arial Narrow"/>
        </w:rPr>
        <w:t>”, which expression shall unless repugnant to the subject or context thereof, include its successors and assigns) being party of the SECOND PART;</w:t>
      </w:r>
    </w:p>
    <w:p w14:paraId="3C77B2A2" w14:textId="77777777" w:rsidR="003B088E" w:rsidRDefault="008F588F" w:rsidP="00495EEA">
      <w:pPr>
        <w:jc w:val="both"/>
        <w:rPr>
          <w:rFonts w:ascii="Arial Narrow" w:hAnsi="Arial Narrow"/>
        </w:rPr>
      </w:pPr>
      <w:r w:rsidRPr="008F588F">
        <w:rPr>
          <w:rFonts w:ascii="Arial Narrow" w:hAnsi="Arial Narrow"/>
        </w:rPr>
        <w:t>(</w:t>
      </w:r>
      <w:proofErr w:type="gramStart"/>
      <w:r w:rsidRPr="008F588F">
        <w:rPr>
          <w:rFonts w:ascii="Arial Narrow" w:hAnsi="Arial Narrow"/>
        </w:rPr>
        <w:t>each</w:t>
      </w:r>
      <w:proofErr w:type="gramEnd"/>
      <w:r w:rsidRPr="008F588F">
        <w:rPr>
          <w:rFonts w:ascii="Arial Narrow" w:hAnsi="Arial Narrow"/>
        </w:rPr>
        <w:t xml:space="preserve"> a “Party” and collectively, the “Parties”)</w:t>
      </w:r>
    </w:p>
    <w:p w14:paraId="570CC0B9" w14:textId="77777777" w:rsidR="0036475E" w:rsidRPr="008F588F" w:rsidRDefault="0036475E" w:rsidP="00495EEA">
      <w:pPr>
        <w:jc w:val="both"/>
        <w:rPr>
          <w:rFonts w:ascii="Arial Narrow" w:hAnsi="Arial Narrow"/>
        </w:rPr>
      </w:pPr>
    </w:p>
    <w:p w14:paraId="1F4A6B2D" w14:textId="77777777" w:rsidR="0081277D" w:rsidRPr="0036475E" w:rsidRDefault="0036475E" w:rsidP="00495EEA">
      <w:pPr>
        <w:jc w:val="both"/>
        <w:rPr>
          <w:rFonts w:ascii="Arial Narrow" w:hAnsi="Arial Narrow"/>
          <w:b/>
        </w:rPr>
      </w:pPr>
      <w:r w:rsidRPr="0036475E">
        <w:rPr>
          <w:rFonts w:ascii="Arial Narrow" w:hAnsi="Arial Narrow"/>
          <w:b/>
        </w:rPr>
        <w:t>WHEREAS:</w:t>
      </w:r>
    </w:p>
    <w:p w14:paraId="04FE5B64" w14:textId="4672928A" w:rsidR="0036475E" w:rsidRDefault="005717F7" w:rsidP="00495EEA">
      <w:pPr>
        <w:jc w:val="both"/>
        <w:rPr>
          <w:rFonts w:ascii="Arial Narrow" w:hAnsi="Arial Narrow"/>
        </w:rPr>
      </w:pPr>
      <w:r>
        <w:rPr>
          <w:rFonts w:ascii="Arial Narrow" w:hAnsi="Arial Narrow"/>
          <w:b/>
        </w:rPr>
        <w:t>A</w:t>
      </w:r>
      <w:r w:rsidR="0036475E" w:rsidRPr="00B03204">
        <w:rPr>
          <w:rFonts w:ascii="Arial Narrow" w:hAnsi="Arial Narrow"/>
          <w:b/>
        </w:rPr>
        <w:t>.</w:t>
      </w:r>
      <w:r w:rsidR="0036475E" w:rsidRPr="0036475E">
        <w:rPr>
          <w:rFonts w:ascii="Arial Narrow" w:hAnsi="Arial Narrow"/>
          <w:b/>
        </w:rPr>
        <w:t xml:space="preserve"> </w:t>
      </w:r>
      <w:r w:rsidR="007619BA" w:rsidRPr="004676B3">
        <w:rPr>
          <w:rFonts w:ascii="Arial Narrow" w:hAnsi="Arial Narrow"/>
        </w:rPr>
        <w:t>T</w:t>
      </w:r>
      <w:r w:rsidR="00B03204">
        <w:rPr>
          <w:rFonts w:ascii="Arial Narrow" w:hAnsi="Arial Narrow"/>
        </w:rPr>
        <w:t xml:space="preserve">he Company and the Lender had executed an </w:t>
      </w:r>
      <w:ins w:id="8" w:author="Priyam Jain" w:date="2019-09-04T14:29:00Z">
        <w:r w:rsidR="00E07B2E">
          <w:rPr>
            <w:rFonts w:ascii="Arial Narrow" w:hAnsi="Arial Narrow"/>
          </w:rPr>
          <w:t>A</w:t>
        </w:r>
      </w:ins>
      <w:del w:id="9" w:author="Priyam Jain" w:date="2019-09-04T14:29:00Z">
        <w:r w:rsidR="00B03204" w:rsidDel="00E07B2E">
          <w:rPr>
            <w:rFonts w:ascii="Arial Narrow" w:hAnsi="Arial Narrow"/>
          </w:rPr>
          <w:delText>a</w:delText>
        </w:r>
      </w:del>
      <w:r w:rsidR="00B03204">
        <w:rPr>
          <w:rFonts w:ascii="Arial Narrow" w:hAnsi="Arial Narrow"/>
        </w:rPr>
        <w:t>greement</w:t>
      </w:r>
      <w:r w:rsidR="007619BA">
        <w:rPr>
          <w:rFonts w:ascii="Arial Narrow" w:hAnsi="Arial Narrow"/>
        </w:rPr>
        <w:t xml:space="preserve"> on </w:t>
      </w:r>
      <w:del w:id="10" w:author="Priyam Jain" w:date="2019-09-04T14:30:00Z">
        <w:r w:rsidR="00E57144" w:rsidDel="00E07B2E">
          <w:rPr>
            <w:rFonts w:ascii="Arial Narrow" w:hAnsi="Arial Narrow"/>
          </w:rPr>
          <w:delText>[</w:delText>
        </w:r>
        <w:r w:rsidR="00E57144" w:rsidRPr="00E57144" w:rsidDel="00E07B2E">
          <w:rPr>
            <w:rFonts w:ascii="Arial Narrow" w:hAnsi="Arial Narrow"/>
            <w:i/>
          </w:rPr>
          <w:delText>Please insert the date of original agreement</w:delText>
        </w:r>
        <w:r w:rsidR="00E57144" w:rsidDel="00E07B2E">
          <w:rPr>
            <w:rFonts w:ascii="Arial Narrow" w:hAnsi="Arial Narrow"/>
          </w:rPr>
          <w:delText>]</w:delText>
        </w:r>
      </w:del>
      <w:ins w:id="11" w:author="Priyam Jain" w:date="2019-09-04T14:30:00Z">
        <w:r w:rsidR="00E07B2E">
          <w:rPr>
            <w:rFonts w:ascii="Arial Narrow" w:hAnsi="Arial Narrow"/>
          </w:rPr>
          <w:t xml:space="preserve"> 01.10.2018</w:t>
        </w:r>
      </w:ins>
      <w:ins w:id="12" w:author="Somalingam Adla" w:date="2019-09-04T16:40:00Z">
        <w:r w:rsidR="00391424">
          <w:rPr>
            <w:rFonts w:ascii="Arial Narrow" w:hAnsi="Arial Narrow"/>
          </w:rPr>
          <w:t>,</w:t>
        </w:r>
      </w:ins>
      <w:r w:rsidR="00347128">
        <w:rPr>
          <w:rFonts w:ascii="Arial Narrow" w:hAnsi="Arial Narrow"/>
        </w:rPr>
        <w:t xml:space="preserve"> </w:t>
      </w:r>
      <w:ins w:id="13" w:author="Somalingam Adla" w:date="2019-09-04T16:39:00Z">
        <w:r w:rsidR="00391424">
          <w:rPr>
            <w:rFonts w:ascii="Arial Narrow" w:hAnsi="Arial Narrow"/>
          </w:rPr>
          <w:t xml:space="preserve">read with </w:t>
        </w:r>
      </w:ins>
      <w:del w:id="14" w:author="Somalingam Adla" w:date="2019-09-04T16:39:00Z">
        <w:r w:rsidR="00347128" w:rsidDel="00391424">
          <w:rPr>
            <w:rFonts w:ascii="Arial Narrow" w:hAnsi="Arial Narrow"/>
          </w:rPr>
          <w:delText xml:space="preserve">and </w:delText>
        </w:r>
      </w:del>
      <w:ins w:id="15" w:author="Priyam Jain" w:date="2019-09-04T14:30:00Z">
        <w:r w:rsidR="00E07B2E">
          <w:rPr>
            <w:rFonts w:ascii="Arial Narrow" w:hAnsi="Arial Narrow"/>
          </w:rPr>
          <w:t xml:space="preserve">First Amendment Agreement to Agreement dated 01.10.2018 </w:t>
        </w:r>
      </w:ins>
      <w:ins w:id="16" w:author="Somalingam Adla" w:date="2019-09-04T16:39:00Z">
        <w:r w:rsidR="00391424">
          <w:rPr>
            <w:rFonts w:ascii="Arial Narrow" w:hAnsi="Arial Narrow"/>
          </w:rPr>
          <w:t xml:space="preserve">executed </w:t>
        </w:r>
      </w:ins>
      <w:ins w:id="17" w:author="Priyam Jain" w:date="2019-09-04T14:30:00Z">
        <w:r w:rsidR="00E07B2E">
          <w:rPr>
            <w:rFonts w:ascii="Arial Narrow" w:hAnsi="Arial Narrow"/>
          </w:rPr>
          <w:t>on 28.12.2018</w:t>
        </w:r>
      </w:ins>
      <w:ins w:id="18" w:author="Somalingam Adla" w:date="2019-09-04T16:40:00Z">
        <w:r w:rsidR="00391424">
          <w:rPr>
            <w:rFonts w:ascii="Arial Narrow" w:hAnsi="Arial Narrow"/>
          </w:rPr>
          <w:t xml:space="preserve">, </w:t>
        </w:r>
      </w:ins>
      <w:del w:id="19" w:author="Priyam Jain" w:date="2019-09-04T14:31:00Z">
        <w:r w:rsidR="00347128" w:rsidDel="00E07B2E">
          <w:rPr>
            <w:rFonts w:ascii="Arial Narrow" w:hAnsi="Arial Narrow"/>
          </w:rPr>
          <w:delText>[Please insert the date of amendment agreement, if any]</w:delText>
        </w:r>
      </w:del>
      <w:r w:rsidR="00873F8F">
        <w:rPr>
          <w:rFonts w:ascii="Arial Narrow" w:hAnsi="Arial Narrow"/>
        </w:rPr>
        <w:t xml:space="preserve"> for recording</w:t>
      </w:r>
      <w:r w:rsidR="00B03204">
        <w:rPr>
          <w:rFonts w:ascii="Arial Narrow" w:hAnsi="Arial Narrow"/>
        </w:rPr>
        <w:t xml:space="preserve"> the terms of their business rel</w:t>
      </w:r>
      <w:r w:rsidR="00314834">
        <w:rPr>
          <w:rFonts w:ascii="Arial Narrow" w:hAnsi="Arial Narrow"/>
        </w:rPr>
        <w:t>ationship pertaining</w:t>
      </w:r>
      <w:r w:rsidR="00E71226">
        <w:rPr>
          <w:rFonts w:ascii="Arial Narrow" w:hAnsi="Arial Narrow"/>
        </w:rPr>
        <w:t xml:space="preserve"> to</w:t>
      </w:r>
      <w:r w:rsidR="00873F8F">
        <w:rPr>
          <w:rFonts w:ascii="Arial Narrow" w:hAnsi="Arial Narrow"/>
        </w:rPr>
        <w:t xml:space="preserve"> Lender’s </w:t>
      </w:r>
      <w:r w:rsidR="004C4B87">
        <w:rPr>
          <w:rFonts w:ascii="Arial Narrow" w:hAnsi="Arial Narrow"/>
        </w:rPr>
        <w:t>usage</w:t>
      </w:r>
      <w:r>
        <w:rPr>
          <w:rFonts w:ascii="Arial Narrow" w:hAnsi="Arial Narrow"/>
        </w:rPr>
        <w:t xml:space="preserve"> of </w:t>
      </w:r>
      <w:r w:rsidR="00226E37">
        <w:rPr>
          <w:rFonts w:ascii="Arial Narrow" w:hAnsi="Arial Narrow"/>
        </w:rPr>
        <w:t xml:space="preserve">services </w:t>
      </w:r>
      <w:r w:rsidR="00873F8F">
        <w:rPr>
          <w:rFonts w:ascii="Arial Narrow" w:hAnsi="Arial Narrow"/>
        </w:rPr>
        <w:t>provided by the Company</w:t>
      </w:r>
      <w:r w:rsidR="004676B3">
        <w:rPr>
          <w:rFonts w:ascii="Arial Narrow" w:hAnsi="Arial Narrow"/>
        </w:rPr>
        <w:t xml:space="preserve"> </w:t>
      </w:r>
      <w:r w:rsidR="00226E37">
        <w:rPr>
          <w:rFonts w:ascii="Arial Narrow" w:hAnsi="Arial Narrow"/>
        </w:rPr>
        <w:t>over</w:t>
      </w:r>
      <w:r w:rsidR="00873F8F">
        <w:rPr>
          <w:rFonts w:ascii="Arial Narrow" w:hAnsi="Arial Narrow"/>
        </w:rPr>
        <w:t xml:space="preserve"> its</w:t>
      </w:r>
      <w:r w:rsidR="00226E37">
        <w:rPr>
          <w:rFonts w:ascii="Arial Narrow" w:hAnsi="Arial Narrow"/>
        </w:rPr>
        <w:t xml:space="preserve"> </w:t>
      </w:r>
      <w:r w:rsidR="004C21F3">
        <w:rPr>
          <w:rFonts w:ascii="Arial Narrow" w:hAnsi="Arial Narrow"/>
        </w:rPr>
        <w:t xml:space="preserve">Contactless </w:t>
      </w:r>
      <w:r>
        <w:rPr>
          <w:rFonts w:ascii="Arial Narrow" w:hAnsi="Arial Narrow"/>
        </w:rPr>
        <w:t>digital p</w:t>
      </w:r>
      <w:r w:rsidR="00B03204">
        <w:rPr>
          <w:rFonts w:ascii="Arial Narrow" w:hAnsi="Arial Narrow"/>
        </w:rPr>
        <w:t>latform</w:t>
      </w:r>
      <w:ins w:id="20" w:author="Priyam Jain" w:date="2019-09-04T14:34:00Z">
        <w:r w:rsidR="00E07B2E">
          <w:rPr>
            <w:rFonts w:ascii="Arial Narrow" w:hAnsi="Arial Narrow"/>
          </w:rPr>
          <w:t xml:space="preserve"> </w:t>
        </w:r>
        <w:commentRangeStart w:id="21"/>
        <w:r w:rsidR="00E07B2E">
          <w:rPr>
            <w:rFonts w:ascii="Arial Narrow" w:hAnsi="Arial Narrow"/>
          </w:rPr>
          <w:t xml:space="preserve">i.e., </w:t>
        </w:r>
        <w:proofErr w:type="spellStart"/>
        <w:r w:rsidR="00E07B2E">
          <w:rPr>
            <w:rFonts w:ascii="Arial Narrow" w:hAnsi="Arial Narrow"/>
          </w:rPr>
          <w:t>PSBloansin</w:t>
        </w:r>
        <w:proofErr w:type="spellEnd"/>
        <w:r w:rsidR="00E07B2E">
          <w:rPr>
            <w:rFonts w:ascii="Arial Narrow" w:hAnsi="Arial Narrow"/>
          </w:rPr>
          <w:t xml:space="preserve"> 59minutes.com</w:t>
        </w:r>
      </w:ins>
      <w:r w:rsidR="00B03204">
        <w:rPr>
          <w:rFonts w:ascii="Arial Narrow" w:hAnsi="Arial Narrow"/>
        </w:rPr>
        <w:t xml:space="preserve"> </w:t>
      </w:r>
      <w:commentRangeEnd w:id="21"/>
      <w:r w:rsidR="00391424">
        <w:rPr>
          <w:rStyle w:val="CommentReference"/>
        </w:rPr>
        <w:commentReference w:id="21"/>
      </w:r>
      <w:r w:rsidR="00877D5C">
        <w:rPr>
          <w:rFonts w:ascii="Arial Narrow" w:hAnsi="Arial Narrow"/>
        </w:rPr>
        <w:t>for the purpose of grant of Loan Product</w:t>
      </w:r>
      <w:r w:rsidR="009267DB">
        <w:rPr>
          <w:rFonts w:ascii="Arial Narrow" w:hAnsi="Arial Narrow"/>
        </w:rPr>
        <w:t>s</w:t>
      </w:r>
      <w:r w:rsidR="00877D5C">
        <w:rPr>
          <w:rFonts w:ascii="Arial Narrow" w:hAnsi="Arial Narrow"/>
        </w:rPr>
        <w:t xml:space="preserve"> </w:t>
      </w:r>
      <w:r>
        <w:rPr>
          <w:rFonts w:ascii="Arial Narrow" w:hAnsi="Arial Narrow"/>
        </w:rPr>
        <w:t>(“</w:t>
      </w:r>
      <w:r w:rsidRPr="005717F7">
        <w:rPr>
          <w:rFonts w:ascii="Arial Narrow" w:hAnsi="Arial Narrow"/>
          <w:b/>
        </w:rPr>
        <w:t>Agreement</w:t>
      </w:r>
      <w:r>
        <w:rPr>
          <w:rFonts w:ascii="Arial Narrow" w:hAnsi="Arial Narrow"/>
        </w:rPr>
        <w:t>”)</w:t>
      </w:r>
      <w:r w:rsidR="00E71226">
        <w:rPr>
          <w:rFonts w:ascii="Arial Narrow" w:hAnsi="Arial Narrow"/>
        </w:rPr>
        <w:t>;</w:t>
      </w:r>
    </w:p>
    <w:p w14:paraId="2D04CE17" w14:textId="0E11C342" w:rsidR="001735BE" w:rsidRDefault="001735BE" w:rsidP="00495EEA">
      <w:pPr>
        <w:jc w:val="both"/>
        <w:rPr>
          <w:rFonts w:ascii="Arial Narrow" w:hAnsi="Arial Narrow"/>
        </w:rPr>
      </w:pPr>
      <w:r w:rsidRPr="005717F7">
        <w:rPr>
          <w:rFonts w:ascii="Arial Narrow" w:hAnsi="Arial Narrow"/>
          <w:b/>
        </w:rPr>
        <w:t>B</w:t>
      </w:r>
      <w:r w:rsidR="00877D5C">
        <w:rPr>
          <w:rFonts w:ascii="Arial Narrow" w:hAnsi="Arial Narrow"/>
        </w:rPr>
        <w:t>. Now, the Company intends to use th</w:t>
      </w:r>
      <w:ins w:id="22" w:author="Somalingam Adla" w:date="2019-09-04T16:41:00Z">
        <w:r w:rsidR="00391424">
          <w:rPr>
            <w:rFonts w:ascii="Arial Narrow" w:hAnsi="Arial Narrow"/>
          </w:rPr>
          <w:t xml:space="preserve">e said </w:t>
        </w:r>
      </w:ins>
      <w:del w:id="23" w:author="Somalingam Adla" w:date="2019-09-04T16:41:00Z">
        <w:r w:rsidR="00877D5C" w:rsidDel="00391424">
          <w:rPr>
            <w:rFonts w:ascii="Arial Narrow" w:hAnsi="Arial Narrow"/>
          </w:rPr>
          <w:delText>is</w:delText>
        </w:r>
      </w:del>
      <w:r w:rsidR="00877D5C">
        <w:rPr>
          <w:rFonts w:ascii="Arial Narrow" w:hAnsi="Arial Narrow"/>
        </w:rPr>
        <w:t xml:space="preserve"> digital platform for the purpose of making available housing loans</w:t>
      </w:r>
      <w:r w:rsidR="009267DB">
        <w:rPr>
          <w:rFonts w:ascii="Arial Narrow" w:hAnsi="Arial Narrow"/>
        </w:rPr>
        <w:t>,</w:t>
      </w:r>
      <w:r w:rsidR="00877D5C">
        <w:rPr>
          <w:rFonts w:ascii="Arial Narrow" w:hAnsi="Arial Narrow"/>
        </w:rPr>
        <w:t xml:space="preserve"> personal loans</w:t>
      </w:r>
      <w:r w:rsidR="009267DB">
        <w:rPr>
          <w:rFonts w:ascii="Arial Narrow" w:hAnsi="Arial Narrow"/>
        </w:rPr>
        <w:t xml:space="preserve"> and other </w:t>
      </w:r>
      <w:ins w:id="24" w:author="Somalingam Adla" w:date="2019-09-04T16:41:00Z">
        <w:r w:rsidR="00391424">
          <w:rPr>
            <w:rFonts w:ascii="Arial Narrow" w:hAnsi="Arial Narrow"/>
          </w:rPr>
          <w:t>r</w:t>
        </w:r>
      </w:ins>
      <w:del w:id="25" w:author="Somalingam Adla" w:date="2019-09-04T16:41:00Z">
        <w:r w:rsidR="009267DB" w:rsidDel="00391424">
          <w:rPr>
            <w:rFonts w:ascii="Arial Narrow" w:hAnsi="Arial Narrow"/>
          </w:rPr>
          <w:delText>R</w:delText>
        </w:r>
      </w:del>
      <w:r w:rsidR="009267DB">
        <w:rPr>
          <w:rFonts w:ascii="Arial Narrow" w:hAnsi="Arial Narrow"/>
        </w:rPr>
        <w:t>etail loan products</w:t>
      </w:r>
      <w:ins w:id="26" w:author="Priyam Jain" w:date="2019-09-04T14:34:00Z">
        <w:r w:rsidR="00E07B2E">
          <w:rPr>
            <w:rFonts w:ascii="Arial Narrow" w:hAnsi="Arial Narrow"/>
          </w:rPr>
          <w:t xml:space="preserve"> of the Bank to the borrowers.</w:t>
        </w:r>
      </w:ins>
      <w:r w:rsidR="004C21F3">
        <w:rPr>
          <w:rFonts w:ascii="Arial Narrow" w:hAnsi="Arial Narrow"/>
        </w:rPr>
        <w:t xml:space="preserve"> The Parties, therefore intend to agree upon terms of usage of the </w:t>
      </w:r>
      <w:ins w:id="27" w:author="Somalingam Adla" w:date="2019-09-04T16:42:00Z">
        <w:r w:rsidR="00391424">
          <w:rPr>
            <w:rFonts w:ascii="Arial Narrow" w:hAnsi="Arial Narrow"/>
          </w:rPr>
          <w:t>said p</w:t>
        </w:r>
      </w:ins>
      <w:del w:id="28" w:author="Somalingam Adla" w:date="2019-09-04T16:42:00Z">
        <w:r w:rsidR="004C21F3" w:rsidDel="00391424">
          <w:rPr>
            <w:rFonts w:ascii="Arial Narrow" w:hAnsi="Arial Narrow"/>
          </w:rPr>
          <w:delText>P</w:delText>
        </w:r>
      </w:del>
      <w:r w:rsidR="004C21F3">
        <w:rPr>
          <w:rFonts w:ascii="Arial Narrow" w:hAnsi="Arial Narrow"/>
        </w:rPr>
        <w:t>latform for Retail Products being launched</w:t>
      </w:r>
      <w:r w:rsidR="009B12CF">
        <w:rPr>
          <w:rFonts w:ascii="Arial Narrow" w:hAnsi="Arial Narrow"/>
        </w:rPr>
        <w:t>; and</w:t>
      </w:r>
    </w:p>
    <w:p w14:paraId="2C631C20" w14:textId="77777777" w:rsidR="00347128" w:rsidRDefault="00532616" w:rsidP="00495EEA">
      <w:pPr>
        <w:jc w:val="both"/>
        <w:rPr>
          <w:rFonts w:ascii="Arial Narrow" w:hAnsi="Arial Narrow"/>
        </w:rPr>
      </w:pPr>
      <w:r>
        <w:rPr>
          <w:rFonts w:ascii="Arial Narrow" w:hAnsi="Arial Narrow"/>
          <w:b/>
        </w:rPr>
        <w:t>C</w:t>
      </w:r>
      <w:r w:rsidR="005717F7" w:rsidRPr="005717F7">
        <w:rPr>
          <w:rFonts w:ascii="Arial Narrow" w:hAnsi="Arial Narrow"/>
          <w:b/>
        </w:rPr>
        <w:t>.</w:t>
      </w:r>
      <w:r w:rsidR="005717F7">
        <w:rPr>
          <w:rFonts w:ascii="Arial Narrow" w:hAnsi="Arial Narrow"/>
        </w:rPr>
        <w:t xml:space="preserve"> </w:t>
      </w:r>
      <w:r w:rsidR="00877D5C">
        <w:rPr>
          <w:rFonts w:ascii="Arial Narrow" w:hAnsi="Arial Narrow"/>
        </w:rPr>
        <w:t>T</w:t>
      </w:r>
      <w:r w:rsidR="00314834">
        <w:rPr>
          <w:rFonts w:ascii="Arial Narrow" w:hAnsi="Arial Narrow"/>
        </w:rPr>
        <w:t>herefore</w:t>
      </w:r>
      <w:r w:rsidR="00877D5C">
        <w:rPr>
          <w:rFonts w:ascii="Arial Narrow" w:hAnsi="Arial Narrow"/>
        </w:rPr>
        <w:t>,</w:t>
      </w:r>
      <w:r w:rsidR="00314834">
        <w:rPr>
          <w:rFonts w:ascii="Arial Narrow" w:hAnsi="Arial Narrow"/>
        </w:rPr>
        <w:t xml:space="preserve"> the Parties have decided to enter into this </w:t>
      </w:r>
      <w:r w:rsidR="00877D5C">
        <w:rPr>
          <w:rFonts w:ascii="Arial Narrow" w:hAnsi="Arial Narrow"/>
        </w:rPr>
        <w:t xml:space="preserve">Second </w:t>
      </w:r>
      <w:r w:rsidR="00314834">
        <w:rPr>
          <w:rFonts w:ascii="Arial Narrow" w:hAnsi="Arial Narrow"/>
        </w:rPr>
        <w:t xml:space="preserve">Amendment Agreement to </w:t>
      </w:r>
      <w:r w:rsidR="00CF101F">
        <w:rPr>
          <w:rFonts w:ascii="Arial Narrow" w:hAnsi="Arial Narrow"/>
        </w:rPr>
        <w:t>replace</w:t>
      </w:r>
      <w:r w:rsidR="00314834">
        <w:rPr>
          <w:rFonts w:ascii="Arial Narrow" w:hAnsi="Arial Narrow"/>
        </w:rPr>
        <w:t xml:space="preserve"> and amend certain clauses of the Agreement</w:t>
      </w:r>
      <w:r w:rsidR="004C4B87">
        <w:rPr>
          <w:rFonts w:ascii="Arial Narrow" w:hAnsi="Arial Narrow"/>
        </w:rPr>
        <w:t xml:space="preserve"> as follows</w:t>
      </w:r>
      <w:r w:rsidR="00E71226">
        <w:rPr>
          <w:rFonts w:ascii="Arial Narrow" w:hAnsi="Arial Narrow"/>
        </w:rPr>
        <w:t xml:space="preserve">: </w:t>
      </w:r>
    </w:p>
    <w:p w14:paraId="713AD44F" w14:textId="77777777" w:rsidR="00347128" w:rsidRDefault="00347128" w:rsidP="00495EEA">
      <w:pPr>
        <w:jc w:val="both"/>
        <w:rPr>
          <w:rFonts w:ascii="Arial Narrow" w:hAnsi="Arial Narrow"/>
        </w:rPr>
      </w:pPr>
    </w:p>
    <w:p w14:paraId="78EFCEFC" w14:textId="77777777" w:rsidR="00E71226" w:rsidRPr="00E71226" w:rsidRDefault="00E71226" w:rsidP="00495EEA">
      <w:pPr>
        <w:pStyle w:val="Normal1"/>
        <w:keepNext/>
        <w:spacing w:after="240"/>
        <w:ind w:right="0"/>
        <w:rPr>
          <w:rFonts w:ascii="Arial Narrow" w:hAnsi="Arial Narrow"/>
          <w:b/>
          <w:sz w:val="22"/>
        </w:rPr>
      </w:pPr>
      <w:r w:rsidRPr="00E71226">
        <w:rPr>
          <w:rFonts w:ascii="Arial Narrow" w:hAnsi="Arial Narrow"/>
          <w:b/>
          <w:sz w:val="22"/>
        </w:rPr>
        <w:t xml:space="preserve">NOW </w:t>
      </w:r>
      <w:r w:rsidR="00D124CF">
        <w:rPr>
          <w:rFonts w:ascii="Arial Narrow" w:hAnsi="Arial Narrow"/>
          <w:b/>
          <w:sz w:val="22"/>
        </w:rPr>
        <w:t xml:space="preserve">THIS </w:t>
      </w:r>
      <w:r w:rsidR="00347128">
        <w:rPr>
          <w:rFonts w:ascii="Arial Narrow" w:hAnsi="Arial Narrow"/>
          <w:b/>
          <w:sz w:val="22"/>
        </w:rPr>
        <w:t>SECOND</w:t>
      </w:r>
      <w:r w:rsidR="00D124CF">
        <w:rPr>
          <w:rFonts w:ascii="Arial Narrow" w:hAnsi="Arial Narrow"/>
          <w:b/>
          <w:sz w:val="22"/>
        </w:rPr>
        <w:t xml:space="preserve"> AMENDMENT AGREEMENT WITNESSETH AND IT IS HEREBY MUTUALLY AGREED AND DECLARED BY AND BETWEEN</w:t>
      </w:r>
      <w:r w:rsidRPr="00E71226">
        <w:rPr>
          <w:rFonts w:ascii="Arial Narrow" w:hAnsi="Arial Narrow"/>
          <w:b/>
          <w:sz w:val="22"/>
        </w:rPr>
        <w:t xml:space="preserve"> THE PARTIES HERETO AS FOLLOWS:</w:t>
      </w:r>
    </w:p>
    <w:p w14:paraId="22E49628" w14:textId="77777777" w:rsidR="00335972" w:rsidRDefault="006B5DAD" w:rsidP="00495EEA">
      <w:pPr>
        <w:pStyle w:val="ListParagraph"/>
        <w:numPr>
          <w:ilvl w:val="0"/>
          <w:numId w:val="1"/>
        </w:numPr>
        <w:jc w:val="both"/>
        <w:rPr>
          <w:rFonts w:ascii="Arial Narrow" w:hAnsi="Arial Narrow"/>
          <w:b/>
        </w:rPr>
      </w:pPr>
      <w:r>
        <w:rPr>
          <w:rFonts w:ascii="Arial Narrow" w:hAnsi="Arial Narrow"/>
          <w:b/>
        </w:rPr>
        <w:t>Interpretation</w:t>
      </w:r>
    </w:p>
    <w:p w14:paraId="366132B5" w14:textId="77777777" w:rsidR="00942A34" w:rsidRDefault="00942A34" w:rsidP="00942A34">
      <w:pPr>
        <w:pStyle w:val="ListParagraph"/>
        <w:ind w:left="426"/>
        <w:jc w:val="both"/>
        <w:rPr>
          <w:rFonts w:ascii="Arial Narrow" w:hAnsi="Arial Narrow"/>
        </w:rPr>
      </w:pPr>
    </w:p>
    <w:p w14:paraId="49E309BE" w14:textId="77777777" w:rsidR="00347128" w:rsidRPr="00942A34" w:rsidRDefault="006B5DAD" w:rsidP="00942A34">
      <w:pPr>
        <w:pStyle w:val="ListParagraph"/>
        <w:numPr>
          <w:ilvl w:val="1"/>
          <w:numId w:val="1"/>
        </w:numPr>
        <w:ind w:left="426" w:hanging="426"/>
        <w:jc w:val="both"/>
        <w:rPr>
          <w:rFonts w:ascii="Arial Narrow" w:hAnsi="Arial Narrow"/>
        </w:rPr>
      </w:pPr>
      <w:r w:rsidRPr="00335972">
        <w:rPr>
          <w:rFonts w:ascii="Arial Narrow" w:hAnsi="Arial Narrow"/>
        </w:rPr>
        <w:t xml:space="preserve">Except as modified by this </w:t>
      </w:r>
      <w:r w:rsidR="00347128">
        <w:rPr>
          <w:rFonts w:ascii="Arial Narrow" w:hAnsi="Arial Narrow"/>
        </w:rPr>
        <w:t>Second</w:t>
      </w:r>
      <w:r w:rsidRPr="00335972">
        <w:rPr>
          <w:rFonts w:ascii="Arial Narrow" w:hAnsi="Arial Narrow"/>
        </w:rPr>
        <w:t xml:space="preserve"> Amendment Agreement, all other terms and conditions of the Agreement shall have full force and shall be enforceable between the Parties for the entire duration contemplated therein.</w:t>
      </w:r>
    </w:p>
    <w:p w14:paraId="25F99C83" w14:textId="77777777" w:rsidR="00942A34" w:rsidRPr="00942A34" w:rsidRDefault="00942A34" w:rsidP="00942A34">
      <w:pPr>
        <w:pStyle w:val="ListParagraph"/>
        <w:numPr>
          <w:ilvl w:val="1"/>
          <w:numId w:val="1"/>
        </w:numPr>
        <w:ind w:left="426" w:hanging="426"/>
        <w:jc w:val="both"/>
        <w:rPr>
          <w:rFonts w:ascii="Arial Narrow" w:hAnsi="Arial Narrow"/>
        </w:rPr>
      </w:pPr>
      <w:r w:rsidRPr="00942A34">
        <w:rPr>
          <w:rFonts w:ascii="Arial Narrow" w:hAnsi="Arial Narrow"/>
        </w:rPr>
        <w:lastRenderedPageBreak/>
        <w:t xml:space="preserve">The terms and conditions contained in this Second Amendment Agreement shall be read and interpreted in conjunction with those of the Agreement. </w:t>
      </w:r>
    </w:p>
    <w:p w14:paraId="73F602F0" w14:textId="77777777" w:rsidR="00942A34" w:rsidRPr="00E71226" w:rsidRDefault="00942A34" w:rsidP="00495EEA">
      <w:pPr>
        <w:pStyle w:val="ListParagraph"/>
        <w:ind w:left="792"/>
        <w:jc w:val="both"/>
        <w:rPr>
          <w:rFonts w:ascii="Arial Narrow" w:hAnsi="Arial Narrow"/>
        </w:rPr>
      </w:pPr>
    </w:p>
    <w:p w14:paraId="3FDB979D" w14:textId="77777777" w:rsidR="00E71226" w:rsidRPr="00E71226" w:rsidRDefault="00E71226" w:rsidP="00495EEA">
      <w:pPr>
        <w:pStyle w:val="ListParagraph"/>
        <w:numPr>
          <w:ilvl w:val="0"/>
          <w:numId w:val="1"/>
        </w:numPr>
        <w:jc w:val="both"/>
        <w:rPr>
          <w:rFonts w:ascii="Arial Narrow" w:hAnsi="Arial Narrow"/>
          <w:b/>
        </w:rPr>
      </w:pPr>
      <w:r w:rsidRPr="00E71226">
        <w:rPr>
          <w:rFonts w:ascii="Arial Narrow" w:hAnsi="Arial Narrow"/>
          <w:b/>
        </w:rPr>
        <w:t>Amendments to the Agreement:</w:t>
      </w:r>
    </w:p>
    <w:p w14:paraId="66544790" w14:textId="77777777" w:rsidR="00942A34" w:rsidRDefault="00122BC7" w:rsidP="007E44E2">
      <w:pPr>
        <w:pStyle w:val="ListParagraph"/>
        <w:numPr>
          <w:ilvl w:val="1"/>
          <w:numId w:val="1"/>
        </w:numPr>
        <w:ind w:left="426" w:hanging="426"/>
        <w:jc w:val="both"/>
        <w:rPr>
          <w:rFonts w:ascii="Arial Narrow" w:hAnsi="Arial Narrow"/>
        </w:rPr>
      </w:pPr>
      <w:r>
        <w:rPr>
          <w:rFonts w:ascii="Arial Narrow" w:hAnsi="Arial Narrow"/>
        </w:rPr>
        <w:t>Recital 2 shall be replaced in its entirety with the following:</w:t>
      </w:r>
    </w:p>
    <w:p w14:paraId="4A4A3DDF" w14:textId="57C6082A" w:rsidR="00122BC7" w:rsidRDefault="00122BC7" w:rsidP="00122BC7">
      <w:pPr>
        <w:pStyle w:val="ListParagraph"/>
        <w:ind w:left="426"/>
        <w:jc w:val="both"/>
        <w:rPr>
          <w:rFonts w:ascii="Arial Narrow" w:hAnsi="Arial Narrow"/>
          <w:i/>
        </w:rPr>
      </w:pPr>
      <w:r w:rsidRPr="00122BC7">
        <w:rPr>
          <w:rFonts w:ascii="Arial Narrow" w:hAnsi="Arial Narrow"/>
          <w:i/>
        </w:rPr>
        <w:t>“</w:t>
      </w:r>
      <w:r>
        <w:rPr>
          <w:rFonts w:ascii="Arial Narrow" w:hAnsi="Arial Narrow"/>
          <w:i/>
        </w:rPr>
        <w:t xml:space="preserve">The Company has represented to the Lender that it has created a unique and </w:t>
      </w:r>
      <w:r w:rsidR="004C21F3">
        <w:rPr>
          <w:rFonts w:ascii="Arial Narrow" w:hAnsi="Arial Narrow"/>
          <w:i/>
        </w:rPr>
        <w:t xml:space="preserve">digital interface for matching, </w:t>
      </w:r>
      <w:r>
        <w:rPr>
          <w:rFonts w:ascii="Arial Narrow" w:hAnsi="Arial Narrow"/>
          <w:i/>
        </w:rPr>
        <w:t xml:space="preserve">scoring </w:t>
      </w:r>
      <w:r w:rsidR="004C21F3">
        <w:rPr>
          <w:rFonts w:ascii="Arial Narrow" w:hAnsi="Arial Narrow"/>
          <w:i/>
        </w:rPr>
        <w:t xml:space="preserve">and eligibility </w:t>
      </w:r>
      <w:r>
        <w:rPr>
          <w:rFonts w:ascii="Arial Narrow" w:hAnsi="Arial Narrow"/>
          <w:i/>
        </w:rPr>
        <w:t>model</w:t>
      </w:r>
      <w:r w:rsidR="004C21F3">
        <w:rPr>
          <w:rFonts w:ascii="Arial Narrow" w:hAnsi="Arial Narrow"/>
          <w:i/>
        </w:rPr>
        <w:t>s</w:t>
      </w:r>
      <w:r>
        <w:rPr>
          <w:rFonts w:ascii="Arial Narrow" w:hAnsi="Arial Narrow"/>
          <w:i/>
        </w:rPr>
        <w:t xml:space="preserve"> for Contactless MS</w:t>
      </w:r>
      <w:r w:rsidR="004C21F3">
        <w:rPr>
          <w:rFonts w:ascii="Arial Narrow" w:hAnsi="Arial Narrow"/>
          <w:i/>
        </w:rPr>
        <w:t>M</w:t>
      </w:r>
      <w:r>
        <w:rPr>
          <w:rFonts w:ascii="Arial Narrow" w:hAnsi="Arial Narrow"/>
          <w:i/>
        </w:rPr>
        <w:t>E Loans Product,</w:t>
      </w:r>
      <w:r w:rsidR="00BD4F95">
        <w:rPr>
          <w:rFonts w:ascii="Arial Narrow" w:hAnsi="Arial Narrow"/>
          <w:i/>
        </w:rPr>
        <w:t xml:space="preserve"> Contactless Retail Loan products including, but not limited to</w:t>
      </w:r>
      <w:r>
        <w:rPr>
          <w:rFonts w:ascii="Arial Narrow" w:hAnsi="Arial Narrow"/>
          <w:i/>
        </w:rPr>
        <w:t xml:space="preserve"> Contactless Personal Loan Product and Contactless Housing Loan Product</w:t>
      </w:r>
      <w:r w:rsidR="004C21F3">
        <w:rPr>
          <w:rFonts w:ascii="Arial Narrow" w:hAnsi="Arial Narrow"/>
          <w:i/>
        </w:rPr>
        <w:t>s</w:t>
      </w:r>
      <w:r>
        <w:rPr>
          <w:rFonts w:ascii="Arial Narrow" w:hAnsi="Arial Narrow"/>
          <w:i/>
        </w:rPr>
        <w:t xml:space="preserve"> which </w:t>
      </w:r>
      <w:r w:rsidR="004C21F3">
        <w:rPr>
          <w:rFonts w:ascii="Arial Narrow" w:hAnsi="Arial Narrow"/>
          <w:i/>
        </w:rPr>
        <w:t>can be configured by the Bank to create its own scoring, matching and eligibility engine on the Contactless Platform.</w:t>
      </w:r>
      <w:r w:rsidRPr="00122BC7">
        <w:rPr>
          <w:rFonts w:ascii="Arial Narrow" w:hAnsi="Arial Narrow"/>
          <w:i/>
        </w:rPr>
        <w:t>”</w:t>
      </w:r>
    </w:p>
    <w:p w14:paraId="1D3476B2" w14:textId="77777777" w:rsidR="00680074" w:rsidRDefault="00680074" w:rsidP="00122BC7">
      <w:pPr>
        <w:pStyle w:val="ListParagraph"/>
        <w:ind w:left="426"/>
        <w:jc w:val="both"/>
        <w:rPr>
          <w:rFonts w:ascii="Arial Narrow" w:hAnsi="Arial Narrow"/>
          <w:i/>
        </w:rPr>
      </w:pPr>
    </w:p>
    <w:p w14:paraId="00BA469C" w14:textId="77777777"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4 shall be replaced in its entirety with the following:</w:t>
      </w:r>
    </w:p>
    <w:p w14:paraId="05338E24" w14:textId="3FD3B268" w:rsidR="00680074" w:rsidRDefault="00680074" w:rsidP="00122BC7">
      <w:pPr>
        <w:pStyle w:val="ListParagraph"/>
        <w:ind w:left="426"/>
        <w:jc w:val="both"/>
        <w:rPr>
          <w:rFonts w:ascii="Arial Narrow" w:hAnsi="Arial Narrow"/>
          <w:i/>
        </w:rPr>
      </w:pPr>
      <w:r>
        <w:rPr>
          <w:rFonts w:ascii="Arial Narrow" w:hAnsi="Arial Narrow"/>
          <w:i/>
        </w:rPr>
        <w:t>“The Lender on its own and/or through Group entities, associates or subsidiaries is in financing/ investment activities and at present they receive proposals for MSMEs, as well as retail loans</w:t>
      </w:r>
      <w:r w:rsidR="00BD4F95">
        <w:rPr>
          <w:rFonts w:ascii="Arial Narrow" w:hAnsi="Arial Narrow"/>
          <w:i/>
        </w:rPr>
        <w:t xml:space="preserve"> including but not limited to</w:t>
      </w:r>
      <w:r>
        <w:rPr>
          <w:rFonts w:ascii="Arial Narrow" w:hAnsi="Arial Narrow"/>
          <w:i/>
        </w:rPr>
        <w:t xml:space="preserve"> housing loans, personal loans directly and through other channels.”</w:t>
      </w:r>
    </w:p>
    <w:p w14:paraId="25E0A8CA" w14:textId="77777777" w:rsidR="00680074" w:rsidRDefault="00680074" w:rsidP="00122BC7">
      <w:pPr>
        <w:pStyle w:val="ListParagraph"/>
        <w:ind w:left="426"/>
        <w:jc w:val="both"/>
        <w:rPr>
          <w:rFonts w:ascii="Arial Narrow" w:hAnsi="Arial Narrow"/>
          <w:i/>
        </w:rPr>
      </w:pPr>
    </w:p>
    <w:p w14:paraId="36B804B7" w14:textId="315F5886"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6(</w:t>
      </w:r>
      <w:ins w:id="29" w:author="Priyam Jain" w:date="2019-09-04T14:43:00Z">
        <w:r w:rsidR="007942A5">
          <w:rPr>
            <w:rFonts w:ascii="Arial Narrow" w:hAnsi="Arial Narrow"/>
          </w:rPr>
          <w:t>g</w:t>
        </w:r>
      </w:ins>
      <w:del w:id="30" w:author="Priyam Jain" w:date="2019-09-04T14:43:00Z">
        <w:r w:rsidDel="007942A5">
          <w:rPr>
            <w:rFonts w:ascii="Arial Narrow" w:hAnsi="Arial Narrow"/>
          </w:rPr>
          <w:delText>h</w:delText>
        </w:r>
      </w:del>
      <w:r>
        <w:rPr>
          <w:rFonts w:ascii="Arial Narrow" w:hAnsi="Arial Narrow"/>
        </w:rPr>
        <w:t>) shall be inserted after Recital 6(</w:t>
      </w:r>
      <w:ins w:id="31" w:author="Priyam Jain" w:date="2019-09-04T14:43:00Z">
        <w:r w:rsidR="007942A5">
          <w:rPr>
            <w:rFonts w:ascii="Arial Narrow" w:hAnsi="Arial Narrow"/>
          </w:rPr>
          <w:t>f</w:t>
        </w:r>
      </w:ins>
      <w:del w:id="32" w:author="Priyam Jain" w:date="2019-09-04T14:43:00Z">
        <w:r w:rsidDel="007942A5">
          <w:rPr>
            <w:rFonts w:ascii="Arial Narrow" w:hAnsi="Arial Narrow"/>
          </w:rPr>
          <w:delText>g</w:delText>
        </w:r>
      </w:del>
      <w:r>
        <w:rPr>
          <w:rFonts w:ascii="Arial Narrow" w:hAnsi="Arial Narrow"/>
        </w:rPr>
        <w:t>) as the following:</w:t>
      </w:r>
    </w:p>
    <w:p w14:paraId="4C99A4ED" w14:textId="589E0396" w:rsidR="00680074" w:rsidRDefault="00680074" w:rsidP="00122BC7">
      <w:pPr>
        <w:pStyle w:val="ListParagraph"/>
        <w:ind w:left="426"/>
        <w:jc w:val="both"/>
        <w:rPr>
          <w:rFonts w:ascii="Arial Narrow" w:hAnsi="Arial Narrow"/>
          <w:i/>
        </w:rPr>
      </w:pPr>
      <w:r>
        <w:rPr>
          <w:rFonts w:ascii="Arial Narrow" w:hAnsi="Arial Narrow"/>
          <w:i/>
        </w:rPr>
        <w:t>“h. Rolling out</w:t>
      </w:r>
      <w:r w:rsidR="00BD4F95">
        <w:rPr>
          <w:rFonts w:ascii="Arial Narrow" w:hAnsi="Arial Narrow"/>
          <w:i/>
        </w:rPr>
        <w:t xml:space="preserve"> Contactless Retail Products such as</w:t>
      </w:r>
      <w:r>
        <w:rPr>
          <w:rFonts w:ascii="Arial Narrow" w:hAnsi="Arial Narrow"/>
          <w:i/>
        </w:rPr>
        <w:t xml:space="preserve"> contactless</w:t>
      </w:r>
      <w:r w:rsidR="00BD4F95">
        <w:rPr>
          <w:rFonts w:ascii="Arial Narrow" w:hAnsi="Arial Narrow"/>
          <w:i/>
        </w:rPr>
        <w:t xml:space="preserve"> personal loan products, contactless</w:t>
      </w:r>
      <w:r>
        <w:rPr>
          <w:rFonts w:ascii="Arial Narrow" w:hAnsi="Arial Narrow"/>
          <w:i/>
        </w:rPr>
        <w:t xml:space="preserve"> housing loans</w:t>
      </w:r>
      <w:r w:rsidR="00BD4F95">
        <w:rPr>
          <w:rFonts w:ascii="Arial Narrow" w:hAnsi="Arial Narrow"/>
          <w:i/>
        </w:rPr>
        <w:t>, etc</w:t>
      </w:r>
      <w:proofErr w:type="gramStart"/>
      <w:r w:rsidR="00BD4F95">
        <w:rPr>
          <w:rFonts w:ascii="Arial Narrow" w:hAnsi="Arial Narrow"/>
          <w:i/>
        </w:rPr>
        <w:t>.</w:t>
      </w:r>
      <w:r>
        <w:rPr>
          <w:rFonts w:ascii="Arial Narrow" w:hAnsi="Arial Narrow"/>
          <w:i/>
        </w:rPr>
        <w:t>;</w:t>
      </w:r>
      <w:proofErr w:type="gramEnd"/>
      <w:r>
        <w:rPr>
          <w:rFonts w:ascii="Arial Narrow" w:hAnsi="Arial Narrow"/>
          <w:i/>
        </w:rPr>
        <w:t>”</w:t>
      </w:r>
    </w:p>
    <w:p w14:paraId="3D590259" w14:textId="77777777" w:rsidR="00680074" w:rsidRDefault="00680074" w:rsidP="00122BC7">
      <w:pPr>
        <w:pStyle w:val="ListParagraph"/>
        <w:ind w:left="426"/>
        <w:jc w:val="both"/>
        <w:rPr>
          <w:rFonts w:ascii="Arial Narrow" w:hAnsi="Arial Narrow"/>
          <w:i/>
        </w:rPr>
      </w:pPr>
    </w:p>
    <w:p w14:paraId="010611B3" w14:textId="77777777" w:rsidR="00122BC7" w:rsidRPr="00122BC7" w:rsidRDefault="00122BC7" w:rsidP="00122BC7">
      <w:pPr>
        <w:pStyle w:val="ListParagraph"/>
        <w:ind w:left="426"/>
        <w:jc w:val="both"/>
        <w:rPr>
          <w:rFonts w:ascii="Arial Narrow" w:hAnsi="Arial Narrow"/>
          <w:i/>
        </w:rPr>
      </w:pPr>
    </w:p>
    <w:p w14:paraId="60E1A172" w14:textId="64FD4A08" w:rsidR="00FC7203" w:rsidRDefault="00AC1B9E" w:rsidP="007E44E2">
      <w:pPr>
        <w:pStyle w:val="ListParagraph"/>
        <w:numPr>
          <w:ilvl w:val="1"/>
          <w:numId w:val="1"/>
        </w:numPr>
        <w:ind w:left="426" w:hanging="426"/>
        <w:jc w:val="both"/>
        <w:rPr>
          <w:rFonts w:ascii="Arial Narrow" w:hAnsi="Arial Narrow"/>
        </w:rPr>
      </w:pPr>
      <w:r>
        <w:rPr>
          <w:rFonts w:ascii="Arial Narrow" w:hAnsi="Arial Narrow"/>
        </w:rPr>
        <w:t>Following sub-clauses (f) shall be added after sub-clause (e) in Clause 1 (Relationship &amp; Services)</w:t>
      </w:r>
      <w:r w:rsidR="006B5DAD">
        <w:rPr>
          <w:rFonts w:ascii="Arial Narrow" w:hAnsi="Arial Narrow"/>
        </w:rPr>
        <w:t>:</w:t>
      </w:r>
    </w:p>
    <w:p w14:paraId="4AFB6CB4" w14:textId="77777777" w:rsidR="00AC1B9E" w:rsidRDefault="00AC1B9E" w:rsidP="00AC1B9E">
      <w:pPr>
        <w:pStyle w:val="ListParagraph"/>
        <w:ind w:left="426"/>
        <w:jc w:val="both"/>
        <w:rPr>
          <w:rFonts w:ascii="Arial Narrow" w:hAnsi="Arial Narrow"/>
        </w:rPr>
      </w:pPr>
    </w:p>
    <w:p w14:paraId="2A8615FA" w14:textId="6B9CDAC4" w:rsidR="00AC1B9E" w:rsidRPr="00461B0E" w:rsidRDefault="00461B0E" w:rsidP="00AC1B9E">
      <w:pPr>
        <w:pStyle w:val="ListParagraph"/>
        <w:ind w:left="426"/>
        <w:jc w:val="both"/>
        <w:rPr>
          <w:rFonts w:ascii="Arial Narrow" w:hAnsi="Arial Narrow"/>
          <w:i/>
        </w:rPr>
      </w:pPr>
      <w:r>
        <w:rPr>
          <w:rFonts w:ascii="Arial Narrow" w:hAnsi="Arial Narrow"/>
        </w:rPr>
        <w:t>“</w:t>
      </w:r>
      <w:r w:rsidR="00AC1B9E" w:rsidRPr="00461B0E">
        <w:rPr>
          <w:rFonts w:ascii="Arial Narrow" w:hAnsi="Arial Narrow"/>
          <w:i/>
        </w:rPr>
        <w:t>(</w:t>
      </w:r>
      <w:proofErr w:type="gramStart"/>
      <w:r w:rsidR="00AC1B9E" w:rsidRPr="00461B0E">
        <w:rPr>
          <w:rFonts w:ascii="Arial Narrow" w:hAnsi="Arial Narrow"/>
          <w:i/>
        </w:rPr>
        <w:t>f</w:t>
      </w:r>
      <w:proofErr w:type="gramEnd"/>
      <w:r w:rsidR="00AC1B9E" w:rsidRPr="00461B0E">
        <w:rPr>
          <w:rFonts w:ascii="Arial Narrow" w:hAnsi="Arial Narrow"/>
          <w:i/>
        </w:rPr>
        <w:t xml:space="preserve">) Launching contactless </w:t>
      </w:r>
      <w:r w:rsidR="00BD4F95">
        <w:rPr>
          <w:rFonts w:ascii="Arial Narrow" w:hAnsi="Arial Narrow"/>
          <w:i/>
        </w:rPr>
        <w:t>retail</w:t>
      </w:r>
      <w:r w:rsidR="00BD4F95" w:rsidRPr="00461B0E">
        <w:rPr>
          <w:rFonts w:ascii="Arial Narrow" w:hAnsi="Arial Narrow"/>
          <w:i/>
        </w:rPr>
        <w:t xml:space="preserve"> </w:t>
      </w:r>
      <w:r w:rsidR="00AC1B9E" w:rsidRPr="00461B0E">
        <w:rPr>
          <w:rFonts w:ascii="Arial Narrow" w:hAnsi="Arial Narrow"/>
          <w:i/>
        </w:rPr>
        <w:t>loans wherein</w:t>
      </w:r>
      <w:r w:rsidR="00B71268">
        <w:rPr>
          <w:rFonts w:ascii="Arial Narrow" w:hAnsi="Arial Narrow"/>
          <w:i/>
        </w:rPr>
        <w:t xml:space="preserve"> </w:t>
      </w:r>
      <w:del w:id="33" w:author="Priyam Jain" w:date="2019-09-04T14:43:00Z">
        <w:r w:rsidR="00B71268" w:rsidRPr="00B71268" w:rsidDel="007942A5">
          <w:rPr>
            <w:rFonts w:ascii="Arial Narrow" w:hAnsi="Arial Narrow"/>
            <w:i/>
          </w:rPr>
          <w:delText>Launching contactless retail loans wherein</w:delText>
        </w:r>
      </w:del>
      <w:r w:rsidR="00B71268" w:rsidRPr="00B71268">
        <w:rPr>
          <w:rFonts w:ascii="Arial Narrow" w:hAnsi="Arial Narrow"/>
          <w:i/>
        </w:rPr>
        <w:t xml:space="preserve"> </w:t>
      </w:r>
      <w:r w:rsidR="007942A5" w:rsidRPr="00B71268">
        <w:rPr>
          <w:rFonts w:ascii="Arial Narrow" w:hAnsi="Arial Narrow"/>
          <w:i/>
        </w:rPr>
        <w:t xml:space="preserve">borrowers </w:t>
      </w:r>
      <w:r w:rsidR="00B71268" w:rsidRPr="00B71268">
        <w:rPr>
          <w:rFonts w:ascii="Arial Narrow" w:hAnsi="Arial Narrow"/>
          <w:i/>
        </w:rPr>
        <w:t>apply for loan with the Lender using the Platform</w:t>
      </w:r>
      <w:r w:rsidR="00AC1B9E" w:rsidRPr="00461B0E">
        <w:rPr>
          <w:rFonts w:ascii="Arial Narrow" w:hAnsi="Arial Narrow"/>
          <w:i/>
        </w:rPr>
        <w:t>:</w:t>
      </w:r>
    </w:p>
    <w:p w14:paraId="59606127" w14:textId="77777777" w:rsidR="00FC7203" w:rsidRDefault="00FC7203" w:rsidP="00495EEA">
      <w:pPr>
        <w:pStyle w:val="ListParagraph"/>
        <w:ind w:left="426"/>
        <w:jc w:val="both"/>
        <w:rPr>
          <w:rFonts w:ascii="Arial Narrow" w:hAnsi="Arial Narrow"/>
        </w:rPr>
      </w:pPr>
    </w:p>
    <w:p w14:paraId="617BF680" w14:textId="77777777" w:rsidR="00FF2769" w:rsidRDefault="00F77BFE" w:rsidP="00495EEA">
      <w:pPr>
        <w:pStyle w:val="ListParagraph"/>
        <w:numPr>
          <w:ilvl w:val="1"/>
          <w:numId w:val="1"/>
        </w:numPr>
        <w:ind w:left="426" w:hanging="426"/>
        <w:jc w:val="both"/>
        <w:rPr>
          <w:rFonts w:ascii="Arial Narrow" w:hAnsi="Arial Narrow"/>
        </w:rPr>
      </w:pPr>
      <w:r>
        <w:rPr>
          <w:rFonts w:ascii="Arial Narrow" w:hAnsi="Arial Narrow"/>
        </w:rPr>
        <w:t>Clause 10 (Consideration) shall be replaced in its entirety with the following clause:</w:t>
      </w:r>
    </w:p>
    <w:p w14:paraId="6BAC6477" w14:textId="77777777" w:rsidR="00294635" w:rsidRDefault="00294635" w:rsidP="00FF2769">
      <w:pPr>
        <w:pStyle w:val="ListParagraph"/>
        <w:ind w:left="426"/>
        <w:jc w:val="both"/>
        <w:rPr>
          <w:rFonts w:ascii="Arial Narrow" w:hAnsi="Arial Narrow"/>
          <w:i/>
        </w:rPr>
      </w:pPr>
    </w:p>
    <w:p w14:paraId="4F970C83" w14:textId="48E90B8E" w:rsidR="00B303D4" w:rsidRDefault="00B16B7C" w:rsidP="00FF2769">
      <w:pPr>
        <w:pStyle w:val="ListParagraph"/>
        <w:ind w:left="426"/>
        <w:jc w:val="both"/>
        <w:rPr>
          <w:rFonts w:ascii="Arial Narrow" w:hAnsi="Arial Narrow"/>
          <w:i/>
        </w:rPr>
      </w:pPr>
      <w:r>
        <w:rPr>
          <w:rFonts w:ascii="Arial Narrow" w:hAnsi="Arial Narrow"/>
          <w:i/>
        </w:rPr>
        <w:t>“</w:t>
      </w:r>
      <w:commentRangeStart w:id="34"/>
      <w:r w:rsidR="00B303D4">
        <w:rPr>
          <w:rFonts w:ascii="Arial Narrow" w:hAnsi="Arial Narrow"/>
          <w:i/>
        </w:rPr>
        <w:t xml:space="preserve">The Lender shall ensure that every proposal that is presented by the Platform shall be duly earmarked in </w:t>
      </w:r>
      <w:ins w:id="35" w:author="Somalingam Adla" w:date="2019-09-04T17:08:00Z">
        <w:r w:rsidR="00D92496">
          <w:rPr>
            <w:rFonts w:ascii="Arial Narrow" w:hAnsi="Arial Narrow"/>
            <w:i/>
          </w:rPr>
          <w:t>L</w:t>
        </w:r>
      </w:ins>
      <w:del w:id="36" w:author="Somalingam Adla" w:date="2019-09-04T17:08:00Z">
        <w:r w:rsidR="00B303D4" w:rsidDel="00D92496">
          <w:rPr>
            <w:rFonts w:ascii="Arial Narrow" w:hAnsi="Arial Narrow"/>
            <w:i/>
          </w:rPr>
          <w:delText>l</w:delText>
        </w:r>
      </w:del>
      <w:r w:rsidR="00B303D4">
        <w:rPr>
          <w:rFonts w:ascii="Arial Narrow" w:hAnsi="Arial Narrow"/>
          <w:i/>
        </w:rPr>
        <w:t>ender</w:t>
      </w:r>
      <w:ins w:id="37" w:author="Somalingam Adla" w:date="2019-09-04T17:08:00Z">
        <w:r w:rsidR="00D92496">
          <w:rPr>
            <w:rFonts w:ascii="Arial Narrow" w:hAnsi="Arial Narrow"/>
            <w:i/>
          </w:rPr>
          <w:t>’</w:t>
        </w:r>
      </w:ins>
      <w:r w:rsidR="00B303D4">
        <w:rPr>
          <w:rFonts w:ascii="Arial Narrow" w:hAnsi="Arial Narrow"/>
          <w:i/>
        </w:rPr>
        <w:t>s database as received from the Company. The said proposal shall not be entertained from any other source till the time proposal is being processed by the Lender. The Lender shall be liable to pay the Platform consideration to the Company for various services availed as listed in Annexure 1, 2 and Annexure 3. Further services may be added to the services mentioned in Annexure 1, 2 and 3 as may be mutually agreed between the Lender and the Company.</w:t>
      </w:r>
    </w:p>
    <w:p w14:paraId="70C7CAFD" w14:textId="77777777" w:rsidR="00B303D4" w:rsidRDefault="00B303D4" w:rsidP="00FF2769">
      <w:pPr>
        <w:pStyle w:val="ListParagraph"/>
        <w:ind w:left="426"/>
        <w:jc w:val="both"/>
        <w:rPr>
          <w:rFonts w:ascii="Arial Narrow" w:hAnsi="Arial Narrow"/>
          <w:i/>
        </w:rPr>
      </w:pPr>
    </w:p>
    <w:p w14:paraId="3BC33E1A" w14:textId="06F9A853" w:rsidR="00FF2769" w:rsidRPr="00B16B7C" w:rsidRDefault="00B71268" w:rsidP="00FF2769">
      <w:pPr>
        <w:pStyle w:val="ListParagraph"/>
        <w:ind w:left="426"/>
        <w:jc w:val="both"/>
        <w:rPr>
          <w:rFonts w:ascii="Arial Narrow" w:hAnsi="Arial Narrow"/>
          <w:i/>
        </w:rPr>
      </w:pPr>
      <w:r w:rsidRPr="00B71268">
        <w:rPr>
          <w:rFonts w:ascii="Arial Narrow" w:hAnsi="Arial Narrow"/>
          <w:i/>
        </w:rPr>
        <w:t>All payments shall be made within a maximum period of 7 (seven) days from end of the month in which the consideration has fallen due by any mode, that is cheque or NEFT/ RTGS as agreed upon by the Parties, subject to submission of invoice to the Lender.</w:t>
      </w:r>
      <w:r w:rsidR="00B16B7C">
        <w:rPr>
          <w:rFonts w:ascii="Arial Narrow" w:hAnsi="Arial Narrow"/>
          <w:i/>
        </w:rPr>
        <w:t>”</w:t>
      </w:r>
      <w:commentRangeEnd w:id="34"/>
      <w:r w:rsidR="007942A5">
        <w:rPr>
          <w:rStyle w:val="CommentReference"/>
        </w:rPr>
        <w:commentReference w:id="34"/>
      </w:r>
    </w:p>
    <w:p w14:paraId="4C323E64" w14:textId="77777777" w:rsidR="00F77BFE" w:rsidRDefault="00F77BFE" w:rsidP="00FF2769">
      <w:pPr>
        <w:pStyle w:val="ListParagraph"/>
        <w:ind w:left="426"/>
        <w:jc w:val="both"/>
        <w:rPr>
          <w:rFonts w:ascii="Arial Narrow" w:hAnsi="Arial Narrow"/>
        </w:rPr>
      </w:pPr>
    </w:p>
    <w:p w14:paraId="3E905F17" w14:textId="77777777" w:rsidR="006B5DAD" w:rsidRDefault="00083F67" w:rsidP="00495EEA">
      <w:pPr>
        <w:pStyle w:val="ListParagraph"/>
        <w:numPr>
          <w:ilvl w:val="1"/>
          <w:numId w:val="1"/>
        </w:numPr>
        <w:ind w:left="426" w:hanging="426"/>
        <w:jc w:val="both"/>
        <w:rPr>
          <w:rFonts w:ascii="Arial Narrow" w:hAnsi="Arial Narrow"/>
        </w:rPr>
      </w:pPr>
      <w:commentRangeStart w:id="38"/>
      <w:r>
        <w:rPr>
          <w:rFonts w:ascii="Arial Narrow" w:hAnsi="Arial Narrow"/>
        </w:rPr>
        <w:t>Annexure 2 (Rate card for housing loans)</w:t>
      </w:r>
      <w:r w:rsidR="00FC7203">
        <w:rPr>
          <w:rFonts w:ascii="Arial Narrow" w:hAnsi="Arial Narrow"/>
        </w:rPr>
        <w:t xml:space="preserve"> to the Agreement shall be </w:t>
      </w:r>
      <w:r>
        <w:rPr>
          <w:rFonts w:ascii="Arial Narrow" w:hAnsi="Arial Narrow"/>
        </w:rPr>
        <w:t>inserted</w:t>
      </w:r>
      <w:r w:rsidR="00FC7203">
        <w:rPr>
          <w:rFonts w:ascii="Arial Narrow" w:hAnsi="Arial Narrow"/>
        </w:rPr>
        <w:t xml:space="preserve"> as follows:</w:t>
      </w:r>
    </w:p>
    <w:commentRangeEnd w:id="38"/>
    <w:p w14:paraId="719231A2" w14:textId="77777777" w:rsidR="005C5B94" w:rsidRDefault="007942A5" w:rsidP="005C5B94">
      <w:pPr>
        <w:pStyle w:val="ListParagraph"/>
        <w:ind w:left="0"/>
        <w:jc w:val="center"/>
        <w:rPr>
          <w:rFonts w:ascii="Arial Narrow" w:hAnsi="Arial Narrow"/>
        </w:rPr>
      </w:pPr>
      <w:r>
        <w:rPr>
          <w:rStyle w:val="CommentReference"/>
        </w:rPr>
        <w:commentReference w:id="38"/>
      </w:r>
    </w:p>
    <w:p w14:paraId="64D3ACBD" w14:textId="1713E704"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HOME LOAN – RATE CARD</w:t>
      </w:r>
    </w:p>
    <w:p w14:paraId="2796BBE8" w14:textId="77777777" w:rsidR="005C5B94" w:rsidRPr="005C5B94" w:rsidRDefault="005C5B94" w:rsidP="005C5B94">
      <w:pPr>
        <w:pStyle w:val="ListParagraph"/>
        <w:ind w:left="0"/>
        <w:jc w:val="center"/>
        <w:rPr>
          <w:rFonts w:ascii="Arial Narrow" w:hAnsi="Arial Narrow"/>
        </w:rPr>
      </w:pPr>
    </w:p>
    <w:tbl>
      <w:tblPr>
        <w:tblStyle w:val="GridTable1Light"/>
        <w:tblW w:w="3646" w:type="pct"/>
        <w:tblInd w:w="1075" w:type="dxa"/>
        <w:tblLook w:val="04A0" w:firstRow="1" w:lastRow="0" w:firstColumn="1" w:lastColumn="0" w:noHBand="0" w:noVBand="1"/>
      </w:tblPr>
      <w:tblGrid>
        <w:gridCol w:w="866"/>
        <w:gridCol w:w="4392"/>
        <w:gridCol w:w="1481"/>
      </w:tblGrid>
      <w:tr w:rsidR="005C5B94" w:rsidRPr="005C5B94" w14:paraId="14D943D8"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5CB386AD"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6E427B0E"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0777AA9F"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3316F1E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E0C842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71364EA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4B73C34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E98C49F"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4A06F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3CFA6E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6E61878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5E76E4F9"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35BBD05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0135805E"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C8A3DEF"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proofErr w:type="spellStart"/>
            <w:r w:rsidRPr="005C5B94">
              <w:rPr>
                <w:rFonts w:ascii="Arial Narrow" w:eastAsiaTheme="minorHAnsi" w:hAnsi="Arial Narrow" w:cstheme="minorBidi"/>
              </w:rPr>
              <w:t>Rs</w:t>
            </w:r>
            <w:proofErr w:type="spellEnd"/>
            <w:r w:rsidRPr="005C5B94">
              <w:rPr>
                <w:rFonts w:ascii="Arial Narrow" w:eastAsiaTheme="minorHAnsi" w:hAnsi="Arial Narrow" w:cstheme="minorBidi"/>
              </w:rPr>
              <w:t>. 200</w:t>
            </w:r>
          </w:p>
        </w:tc>
      </w:tr>
      <w:tr w:rsidR="005C5B94" w:rsidRPr="005C5B94" w14:paraId="3FCB1807"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3B0019"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7C7F78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41323FEC"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proofErr w:type="spellStart"/>
            <w:r w:rsidRPr="005C5B94">
              <w:rPr>
                <w:rFonts w:ascii="Arial Narrow" w:eastAsiaTheme="minorHAnsi" w:hAnsi="Arial Narrow" w:cstheme="minorBidi"/>
              </w:rPr>
              <w:t>Rs</w:t>
            </w:r>
            <w:proofErr w:type="spellEnd"/>
            <w:r w:rsidRPr="005C5B94">
              <w:rPr>
                <w:rFonts w:ascii="Arial Narrow" w:eastAsiaTheme="minorHAnsi" w:hAnsi="Arial Narrow" w:cstheme="minorBidi"/>
              </w:rPr>
              <w:t>. 300</w:t>
            </w:r>
          </w:p>
        </w:tc>
      </w:tr>
      <w:tr w:rsidR="005C5B94" w:rsidRPr="005C5B94" w14:paraId="6F5C6B1B"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D658F78"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5</w:t>
            </w:r>
          </w:p>
        </w:tc>
        <w:tc>
          <w:tcPr>
            <w:tcW w:w="3259" w:type="pct"/>
            <w:vAlign w:val="center"/>
          </w:tcPr>
          <w:p w14:paraId="6C3DE102"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1CEDF1A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4785EA09" w14:textId="77777777" w:rsidR="005C5B94" w:rsidRPr="005C5B94" w:rsidRDefault="005C5B94" w:rsidP="005C5B94">
      <w:pPr>
        <w:pStyle w:val="ListParagraph"/>
        <w:ind w:left="360"/>
        <w:jc w:val="both"/>
        <w:rPr>
          <w:rFonts w:ascii="Arial Narrow" w:hAnsi="Arial Narrow"/>
        </w:rPr>
      </w:pPr>
    </w:p>
    <w:p w14:paraId="77704597"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292AA86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lastRenderedPageBreak/>
        <w:t>Minimum Fees per month – Waived Off</w:t>
      </w:r>
    </w:p>
    <w:p w14:paraId="648AEBF4" w14:textId="126A30FB" w:rsid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t>No fees will be charged by the Platform to Customers</w:t>
      </w:r>
      <w:r w:rsidRPr="005C5B94">
        <w:rPr>
          <w:rFonts w:ascii="Arial Narrow" w:hAnsi="Arial Narrow"/>
        </w:rPr>
        <w:t>.</w:t>
      </w:r>
    </w:p>
    <w:p w14:paraId="0EE5C59C" w14:textId="593C9C80" w:rsidR="005C5B94" w:rsidRP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t xml:space="preserve">The above rates are nominal rates and have been kept as </w:t>
      </w:r>
      <w:proofErr w:type="gramStart"/>
      <w:r>
        <w:rPr>
          <w:rFonts w:ascii="Arial Narrow" w:hAnsi="Arial Narrow"/>
        </w:rPr>
        <w:t>Fixed</w:t>
      </w:r>
      <w:proofErr w:type="gramEnd"/>
      <w:r>
        <w:rPr>
          <w:rFonts w:ascii="Arial Narrow" w:hAnsi="Arial Narrow"/>
        </w:rPr>
        <w:t xml:space="preserve"> rates for proposals from Market Place or Bank URL.</w:t>
      </w:r>
    </w:p>
    <w:p w14:paraId="408AD17F"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Taxes Extra, as applicable.</w:t>
      </w:r>
    </w:p>
    <w:p w14:paraId="2893D78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 xml:space="preserve">Any travel and related costs for </w:t>
      </w:r>
      <w:proofErr w:type="spellStart"/>
      <w:r w:rsidRPr="005C5B94">
        <w:rPr>
          <w:rFonts w:ascii="Arial Narrow" w:hAnsi="Arial Narrow"/>
        </w:rPr>
        <w:t>onboarding</w:t>
      </w:r>
      <w:proofErr w:type="spellEnd"/>
      <w:r w:rsidRPr="005C5B94">
        <w:rPr>
          <w:rFonts w:ascii="Arial Narrow" w:hAnsi="Arial Narrow"/>
        </w:rPr>
        <w:t>, training etc. shall be directly paid by the Bank or reimbursed to the company.</w:t>
      </w:r>
    </w:p>
    <w:p w14:paraId="4ABFCFC0"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 above rates are nominal rates and have been kept as Fixed rates for proposals from Market Place or Bank URL</w:t>
      </w:r>
    </w:p>
    <w:p w14:paraId="3B91C8B3"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 Platform shall have Customer Consented Bureau Report generated in Market Place proposals.</w:t>
      </w:r>
    </w:p>
    <w:p w14:paraId="4FA4C73F" w14:textId="77777777" w:rsid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Hard Ping for Bureau Report shall be part of Banks process &amp; cost. The Platform may integrate the same at specific request of the Bank in Market Place or Bank URL Journey.</w:t>
      </w:r>
    </w:p>
    <w:p w14:paraId="7107CB5E" w14:textId="5923DB66" w:rsidR="00083F67"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There are no other costs for the Bank. If any new feature / services are launched by the Platform, additional costs shall be mutually agreed upon.</w:t>
      </w:r>
    </w:p>
    <w:p w14:paraId="498CF044" w14:textId="3EEA4F26" w:rsidR="005C5B94" w:rsidRDefault="005C5B94" w:rsidP="005C5B94">
      <w:pPr>
        <w:pStyle w:val="ListParagraph"/>
        <w:ind w:left="426"/>
        <w:jc w:val="both"/>
      </w:pPr>
    </w:p>
    <w:p w14:paraId="3DEB349B" w14:textId="77777777" w:rsidR="005C5B94" w:rsidRDefault="005C5B94" w:rsidP="005C5B94">
      <w:pPr>
        <w:pStyle w:val="ListParagraph"/>
        <w:ind w:left="426"/>
        <w:jc w:val="both"/>
        <w:rPr>
          <w:rFonts w:ascii="Arial Narrow" w:hAnsi="Arial Narrow"/>
        </w:rPr>
      </w:pPr>
    </w:p>
    <w:p w14:paraId="5311D859" w14:textId="77777777" w:rsidR="00083F67" w:rsidRDefault="00083F67" w:rsidP="00495EEA">
      <w:pPr>
        <w:pStyle w:val="ListParagraph"/>
        <w:numPr>
          <w:ilvl w:val="1"/>
          <w:numId w:val="1"/>
        </w:numPr>
        <w:ind w:left="426" w:hanging="426"/>
        <w:jc w:val="both"/>
        <w:rPr>
          <w:rFonts w:ascii="Arial Narrow" w:hAnsi="Arial Narrow"/>
        </w:rPr>
      </w:pPr>
      <w:r>
        <w:rPr>
          <w:rFonts w:ascii="Arial Narrow" w:hAnsi="Arial Narrow"/>
        </w:rPr>
        <w:t>Annexure 3 (Rate card for personal loans) to the Agreement shall be inserted as follows:</w:t>
      </w:r>
    </w:p>
    <w:p w14:paraId="02B9182C" w14:textId="77777777" w:rsidR="005C5B94" w:rsidRDefault="005C5B94" w:rsidP="005C5B94">
      <w:pPr>
        <w:pStyle w:val="ListParagraph"/>
        <w:ind w:left="0"/>
        <w:jc w:val="center"/>
        <w:rPr>
          <w:rFonts w:ascii="Arial Narrow" w:hAnsi="Arial Narrow"/>
        </w:rPr>
      </w:pPr>
    </w:p>
    <w:p w14:paraId="5F9F21A0" w14:textId="069AFBC3"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PERSONAL LOAN – RATE CARD</w:t>
      </w:r>
    </w:p>
    <w:p w14:paraId="76D9DFCC" w14:textId="77777777" w:rsidR="005C5B94" w:rsidRPr="005C5B94" w:rsidRDefault="005C5B94" w:rsidP="005C5B94">
      <w:pPr>
        <w:pStyle w:val="ListParagraph"/>
        <w:ind w:left="0"/>
        <w:jc w:val="center"/>
        <w:rPr>
          <w:rFonts w:ascii="Arial Narrow" w:hAnsi="Arial Narrow"/>
        </w:rPr>
      </w:pPr>
    </w:p>
    <w:tbl>
      <w:tblPr>
        <w:tblStyle w:val="GridTable1Light"/>
        <w:tblW w:w="3646" w:type="pct"/>
        <w:tblInd w:w="1075" w:type="dxa"/>
        <w:tblLook w:val="04A0" w:firstRow="1" w:lastRow="0" w:firstColumn="1" w:lastColumn="0" w:noHBand="0" w:noVBand="1"/>
      </w:tblPr>
      <w:tblGrid>
        <w:gridCol w:w="866"/>
        <w:gridCol w:w="4392"/>
        <w:gridCol w:w="1481"/>
      </w:tblGrid>
      <w:tr w:rsidR="005C5B94" w:rsidRPr="005C5B94" w14:paraId="2E01DC90"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1F6B8BCC"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7BDEE028"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304A5093"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69520278"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8774CE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33CD92B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7082E9D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0825C6C"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0A35B14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48DFAC8A"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47EB149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3DC583C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420541B"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2747647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8E67FE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proofErr w:type="spellStart"/>
            <w:r w:rsidRPr="005C5B94">
              <w:rPr>
                <w:rFonts w:ascii="Arial Narrow" w:eastAsiaTheme="minorHAnsi" w:hAnsi="Arial Narrow" w:cstheme="minorBidi"/>
              </w:rPr>
              <w:t>Rs</w:t>
            </w:r>
            <w:proofErr w:type="spellEnd"/>
            <w:r w:rsidRPr="005C5B94">
              <w:rPr>
                <w:rFonts w:ascii="Arial Narrow" w:eastAsiaTheme="minorHAnsi" w:hAnsi="Arial Narrow" w:cstheme="minorBidi"/>
              </w:rPr>
              <w:t>. 100</w:t>
            </w:r>
          </w:p>
        </w:tc>
      </w:tr>
      <w:tr w:rsidR="005C5B94" w:rsidRPr="005C5B94" w14:paraId="06496ECE"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5D5C5DD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3B894CC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1D52A32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proofErr w:type="spellStart"/>
            <w:r w:rsidRPr="005C5B94">
              <w:rPr>
                <w:rFonts w:ascii="Arial Narrow" w:eastAsiaTheme="minorHAnsi" w:hAnsi="Arial Narrow" w:cstheme="minorBidi"/>
              </w:rPr>
              <w:t>Rs</w:t>
            </w:r>
            <w:proofErr w:type="spellEnd"/>
            <w:r w:rsidRPr="005C5B94">
              <w:rPr>
                <w:rFonts w:ascii="Arial Narrow" w:eastAsiaTheme="minorHAnsi" w:hAnsi="Arial Narrow" w:cstheme="minorBidi"/>
              </w:rPr>
              <w:t>. 100</w:t>
            </w:r>
          </w:p>
        </w:tc>
      </w:tr>
      <w:tr w:rsidR="005C5B94" w:rsidRPr="005C5B94" w14:paraId="15EF3480"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A2C765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5</w:t>
            </w:r>
          </w:p>
        </w:tc>
        <w:tc>
          <w:tcPr>
            <w:tcW w:w="3259" w:type="pct"/>
            <w:vAlign w:val="center"/>
          </w:tcPr>
          <w:p w14:paraId="26C455C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551B5DE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14BDDF74" w14:textId="77777777" w:rsidR="005C5B94" w:rsidRPr="005C5B94" w:rsidRDefault="005C5B94" w:rsidP="005C5B94">
      <w:pPr>
        <w:pStyle w:val="ListParagraph"/>
        <w:ind w:left="360"/>
        <w:jc w:val="both"/>
        <w:rPr>
          <w:rFonts w:ascii="Arial Narrow" w:hAnsi="Arial Narrow"/>
        </w:rPr>
      </w:pPr>
    </w:p>
    <w:p w14:paraId="53322D85" w14:textId="77777777" w:rsidR="005C5B94" w:rsidRPr="005C5B94" w:rsidRDefault="005C5B94" w:rsidP="005C5B94">
      <w:pPr>
        <w:pStyle w:val="ListParagraph"/>
        <w:ind w:left="360"/>
        <w:jc w:val="both"/>
        <w:rPr>
          <w:rFonts w:ascii="Arial Narrow" w:hAnsi="Arial Narrow"/>
        </w:rPr>
      </w:pPr>
    </w:p>
    <w:p w14:paraId="470932FD"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46F5EE6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Minimum Fees per month – Waived Off</w:t>
      </w:r>
    </w:p>
    <w:p w14:paraId="09686184" w14:textId="18671506" w:rsid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No fees will be charged by the Platform to Customers</w:t>
      </w:r>
      <w:proofErr w:type="gramStart"/>
      <w:r w:rsidRPr="005C5B94">
        <w:rPr>
          <w:rFonts w:ascii="Arial Narrow" w:hAnsi="Arial Narrow"/>
        </w:rPr>
        <w:t>.</w:t>
      </w:r>
      <w:r>
        <w:rPr>
          <w:rFonts w:ascii="Arial Narrow" w:hAnsi="Arial Narrow"/>
        </w:rPr>
        <w:t>.</w:t>
      </w:r>
      <w:proofErr w:type="gramEnd"/>
    </w:p>
    <w:p w14:paraId="63C88F42" w14:textId="66AC7D9E" w:rsidR="005C5B94" w:rsidRP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 xml:space="preserve">The above rates are nominal rates and have been kept as </w:t>
      </w:r>
      <w:proofErr w:type="gramStart"/>
      <w:r>
        <w:rPr>
          <w:rFonts w:ascii="Arial Narrow" w:hAnsi="Arial Narrow"/>
        </w:rPr>
        <w:t>Fixed</w:t>
      </w:r>
      <w:proofErr w:type="gramEnd"/>
      <w:r>
        <w:rPr>
          <w:rFonts w:ascii="Arial Narrow" w:hAnsi="Arial Narrow"/>
        </w:rPr>
        <w:t xml:space="preserve"> rates for proposals from Market Place or Bank URL.</w:t>
      </w:r>
    </w:p>
    <w:p w14:paraId="202CB1A4"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Taxes Extra, as applicable.</w:t>
      </w:r>
    </w:p>
    <w:p w14:paraId="6DA7B22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 xml:space="preserve">Any travel and related costs for </w:t>
      </w:r>
      <w:proofErr w:type="spellStart"/>
      <w:r w:rsidRPr="005C5B94">
        <w:rPr>
          <w:rFonts w:ascii="Arial Narrow" w:hAnsi="Arial Narrow"/>
        </w:rPr>
        <w:t>onboarding</w:t>
      </w:r>
      <w:proofErr w:type="spellEnd"/>
      <w:r w:rsidRPr="005C5B94">
        <w:rPr>
          <w:rFonts w:ascii="Arial Narrow" w:hAnsi="Arial Narrow"/>
        </w:rPr>
        <w:t>, training etc. shall be directly paid by the Bank or reimbursed to the company.</w:t>
      </w:r>
    </w:p>
    <w:p w14:paraId="556B3AC5"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The above rates are nominal rates and have been kept as Fixed rates for proposals from Market Place or Bank URL</w:t>
      </w:r>
    </w:p>
    <w:p w14:paraId="0DBA69EA"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The Platform shall have Customer Consented Bureau Report generated in Market Place proposals.</w:t>
      </w:r>
    </w:p>
    <w:p w14:paraId="785CD746" w14:textId="77777777" w:rsid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Hard Ping for Bureau Report shall be part of Banks process &amp; cost. The Platform may integrate the same at specific request of the Bank in Market Place or Bank URL Journey.</w:t>
      </w:r>
    </w:p>
    <w:p w14:paraId="6481EE08" w14:textId="025C0599" w:rsidR="00107133"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lastRenderedPageBreak/>
        <w:t>There are no other costs for the Bank. If any new feature / services are launched by the Platform, additional costs shall be mutually agreed upon.</w:t>
      </w:r>
    </w:p>
    <w:p w14:paraId="1F4F60FA" w14:textId="51737EC6" w:rsidR="005C5B94" w:rsidRDefault="005C5B94" w:rsidP="005C5B94">
      <w:pPr>
        <w:spacing w:after="120" w:line="360" w:lineRule="auto"/>
        <w:jc w:val="both"/>
        <w:rPr>
          <w:rFonts w:ascii="Arial Narrow" w:hAnsi="Arial Narrow"/>
        </w:rPr>
      </w:pPr>
    </w:p>
    <w:p w14:paraId="56D36372" w14:textId="77777777" w:rsidR="005C5B94" w:rsidRPr="005C5B94" w:rsidRDefault="005C5B94" w:rsidP="005C5B94">
      <w:pPr>
        <w:spacing w:after="120" w:line="360" w:lineRule="auto"/>
        <w:jc w:val="both"/>
        <w:rPr>
          <w:rFonts w:ascii="Arial Narrow" w:hAnsi="Arial Narrow"/>
        </w:rPr>
      </w:pPr>
    </w:p>
    <w:p w14:paraId="6795A882" w14:textId="77777777" w:rsidR="00107133" w:rsidRDefault="00107133" w:rsidP="00495EEA">
      <w:pPr>
        <w:pStyle w:val="ListParagraph"/>
        <w:ind w:left="360"/>
        <w:jc w:val="both"/>
        <w:rPr>
          <w:rFonts w:ascii="Arial Narrow" w:hAnsi="Arial Narrow"/>
          <w:i/>
        </w:rPr>
      </w:pPr>
    </w:p>
    <w:p w14:paraId="736E69E0" w14:textId="77777777" w:rsidR="00107133" w:rsidRPr="005D4F40" w:rsidRDefault="00032ABE" w:rsidP="00495EEA">
      <w:pPr>
        <w:pStyle w:val="ListParagraph"/>
        <w:ind w:left="0"/>
        <w:jc w:val="both"/>
        <w:rPr>
          <w:rFonts w:ascii="Arial Narrow" w:hAnsi="Arial Narrow"/>
          <w:b/>
        </w:rPr>
      </w:pPr>
      <w:r w:rsidRPr="005D4F40">
        <w:rPr>
          <w:rFonts w:ascii="Arial Narrow" w:hAnsi="Arial Narrow"/>
          <w:b/>
        </w:rPr>
        <w:t>IN WITNESS WHEREOF the Lender an</w:t>
      </w:r>
      <w:r w:rsidR="007E44E2">
        <w:rPr>
          <w:rFonts w:ascii="Arial Narrow" w:hAnsi="Arial Narrow"/>
          <w:b/>
        </w:rPr>
        <w:t>d the Company have caused this Second</w:t>
      </w:r>
      <w:r w:rsidRPr="005D4F40">
        <w:rPr>
          <w:rFonts w:ascii="Arial Narrow" w:hAnsi="Arial Narrow"/>
          <w:b/>
        </w:rPr>
        <w:t xml:space="preserve"> Amendment Agreement to be executed on the day, month and year first hereinabove written.</w:t>
      </w:r>
    </w:p>
    <w:p w14:paraId="6DE0B0BB" w14:textId="77777777" w:rsidR="00CF101F" w:rsidRDefault="00CF101F" w:rsidP="00495EEA">
      <w:pPr>
        <w:pStyle w:val="ListParagraph"/>
        <w:ind w:left="360"/>
        <w:jc w:val="both"/>
        <w:rPr>
          <w:rFonts w:ascii="Arial Narrow" w:hAnsi="Arial Narr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30"/>
        <w:gridCol w:w="3420"/>
      </w:tblGrid>
      <w:tr w:rsidR="00CF101F" w:rsidRPr="00BE6CA9" w14:paraId="61B4E059" w14:textId="77777777" w:rsidTr="00B33579">
        <w:tc>
          <w:tcPr>
            <w:tcW w:w="4788" w:type="dxa"/>
          </w:tcPr>
          <w:p w14:paraId="5FE8E799" w14:textId="77777777" w:rsidR="00CF101F" w:rsidRPr="00C670F3" w:rsidRDefault="00CF101F" w:rsidP="00495EEA">
            <w:pPr>
              <w:keepNext/>
              <w:jc w:val="both"/>
              <w:rPr>
                <w:rFonts w:ascii="Arial Narrow" w:hAnsi="Arial Narrow" w:cs="Arial"/>
                <w:b/>
                <w:bCs/>
                <w:szCs w:val="20"/>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007E44E2">
              <w:rPr>
                <w:rFonts w:ascii="Arial Narrow" w:hAnsi="Arial Narrow" w:cs="Arial"/>
                <w:b/>
                <w:bCs/>
                <w:szCs w:val="20"/>
                <w:lang w:val="en-IN"/>
              </w:rPr>
              <w:t>[Name of the Bank]</w:t>
            </w:r>
            <w:r w:rsidR="00C670F3">
              <w:rPr>
                <w:rFonts w:ascii="Arial Narrow" w:hAnsi="Arial Narrow" w:cs="Arial"/>
                <w:b/>
                <w:bCs/>
                <w:szCs w:val="20"/>
                <w:lang w:val="en-IN"/>
              </w:rPr>
              <w:t xml:space="preserve"> </w:t>
            </w:r>
            <w:r w:rsidRPr="00C670F3">
              <w:rPr>
                <w:rFonts w:ascii="Arial Narrow" w:hAnsi="Arial Narrow" w:cs="Arial"/>
                <w:b/>
                <w:szCs w:val="20"/>
                <w:lang w:val="en-GB"/>
              </w:rPr>
              <w:t>AS THE LENDER</w:t>
            </w:r>
            <w:r w:rsidRPr="00C670F3">
              <w:rPr>
                <w:rFonts w:ascii="Arial Narrow" w:hAnsi="Arial Narrow" w:cs="Arial"/>
                <w:szCs w:val="20"/>
                <w:lang w:val="en-GB"/>
              </w:rPr>
              <w:t xml:space="preserve"> THROUGH ITS AUTHORISED REPRESENTATIVE</w:t>
            </w:r>
          </w:p>
          <w:p w14:paraId="0509C78E" w14:textId="77777777" w:rsidR="00CF101F" w:rsidRPr="00C670F3" w:rsidRDefault="00CF101F" w:rsidP="00495EEA">
            <w:pPr>
              <w:contextualSpacing/>
              <w:jc w:val="both"/>
              <w:rPr>
                <w:rFonts w:ascii="Arial Narrow" w:hAnsi="Arial Narrow" w:cs="Arial"/>
                <w:b/>
                <w:szCs w:val="20"/>
              </w:rPr>
            </w:pPr>
          </w:p>
        </w:tc>
        <w:tc>
          <w:tcPr>
            <w:tcW w:w="630" w:type="dxa"/>
          </w:tcPr>
          <w:p w14:paraId="6339466F"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75004D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3D670E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4B5AAEE"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tc>
        <w:tc>
          <w:tcPr>
            <w:tcW w:w="3420" w:type="dxa"/>
          </w:tcPr>
          <w:p w14:paraId="186B269C" w14:textId="77777777" w:rsidR="00CF101F" w:rsidRPr="00BE6CA9" w:rsidRDefault="00CF101F" w:rsidP="00495EEA">
            <w:pPr>
              <w:contextualSpacing/>
              <w:jc w:val="both"/>
              <w:rPr>
                <w:rFonts w:ascii="Arial" w:hAnsi="Arial" w:cs="Arial"/>
                <w:b/>
                <w:sz w:val="20"/>
                <w:szCs w:val="20"/>
              </w:rPr>
            </w:pPr>
          </w:p>
        </w:tc>
      </w:tr>
      <w:tr w:rsidR="00CF101F" w:rsidRPr="00BE6CA9" w14:paraId="6AFD66CD" w14:textId="77777777" w:rsidTr="00B33579">
        <w:tc>
          <w:tcPr>
            <w:tcW w:w="4788" w:type="dxa"/>
          </w:tcPr>
          <w:p w14:paraId="730FA094"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_________________</w:t>
            </w:r>
          </w:p>
          <w:p w14:paraId="39903D56" w14:textId="77777777" w:rsidR="00CF101F" w:rsidRPr="00C670F3" w:rsidRDefault="00CF101F" w:rsidP="00495EEA">
            <w:pPr>
              <w:contextualSpacing/>
              <w:jc w:val="both"/>
              <w:rPr>
                <w:rFonts w:ascii="Arial Narrow" w:hAnsi="Arial Narrow" w:cs="Arial"/>
                <w:b/>
                <w:szCs w:val="20"/>
              </w:rPr>
            </w:pPr>
          </w:p>
          <w:p w14:paraId="6D8DD18C"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74ACE8BC" w14:textId="77777777" w:rsidR="00CF101F" w:rsidRPr="00C670F3" w:rsidRDefault="00CF101F" w:rsidP="00495EEA">
            <w:pPr>
              <w:contextualSpacing/>
              <w:jc w:val="both"/>
              <w:rPr>
                <w:rFonts w:ascii="Arial Narrow" w:hAnsi="Arial Narrow" w:cs="Arial"/>
                <w:b/>
                <w:szCs w:val="20"/>
              </w:rPr>
            </w:pPr>
          </w:p>
          <w:p w14:paraId="28695E52"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6D544A86" w14:textId="77777777" w:rsidR="00CF101F" w:rsidRPr="00C670F3" w:rsidRDefault="00CF101F" w:rsidP="00495EEA">
            <w:pPr>
              <w:contextualSpacing/>
              <w:jc w:val="both"/>
              <w:rPr>
                <w:rFonts w:ascii="Arial Narrow" w:hAnsi="Arial Narrow" w:cs="Arial"/>
                <w:b/>
                <w:szCs w:val="20"/>
              </w:rPr>
            </w:pPr>
          </w:p>
          <w:p w14:paraId="55BBF59B" w14:textId="77777777" w:rsidR="00CF101F" w:rsidRPr="00C670F3" w:rsidRDefault="00CF101F" w:rsidP="00495EEA">
            <w:pPr>
              <w:contextualSpacing/>
              <w:jc w:val="both"/>
              <w:rPr>
                <w:rFonts w:ascii="Arial Narrow" w:hAnsi="Arial Narrow" w:cs="Arial"/>
                <w:b/>
                <w:szCs w:val="20"/>
              </w:rPr>
            </w:pPr>
          </w:p>
          <w:p w14:paraId="00AA3091" w14:textId="77777777" w:rsidR="00CF101F" w:rsidRPr="00C670F3" w:rsidRDefault="00CF101F" w:rsidP="00495EEA">
            <w:pPr>
              <w:contextualSpacing/>
              <w:jc w:val="both"/>
              <w:rPr>
                <w:rFonts w:ascii="Arial Narrow" w:hAnsi="Arial Narrow" w:cs="Arial"/>
                <w:b/>
                <w:szCs w:val="20"/>
              </w:rPr>
            </w:pPr>
          </w:p>
          <w:p w14:paraId="1C15CFD8" w14:textId="77777777" w:rsidR="00CF101F" w:rsidRPr="00C670F3" w:rsidRDefault="00CF101F" w:rsidP="00495EEA">
            <w:pPr>
              <w:contextualSpacing/>
              <w:jc w:val="both"/>
              <w:rPr>
                <w:rFonts w:ascii="Arial Narrow" w:hAnsi="Arial Narrow" w:cs="Arial"/>
                <w:b/>
                <w:szCs w:val="20"/>
              </w:rPr>
            </w:pPr>
          </w:p>
          <w:p w14:paraId="0BD3488C" w14:textId="77777777" w:rsidR="00CF101F" w:rsidRPr="00C670F3" w:rsidRDefault="00CF101F" w:rsidP="00495EEA">
            <w:pPr>
              <w:contextualSpacing/>
              <w:jc w:val="both"/>
              <w:rPr>
                <w:rFonts w:ascii="Arial Narrow" w:hAnsi="Arial Narrow" w:cs="Arial"/>
                <w:b/>
                <w:szCs w:val="20"/>
              </w:rPr>
            </w:pPr>
          </w:p>
          <w:p w14:paraId="4392CEE1" w14:textId="77777777" w:rsidR="00CF101F" w:rsidRPr="00C670F3" w:rsidRDefault="00CF101F" w:rsidP="00495EEA">
            <w:pPr>
              <w:contextualSpacing/>
              <w:jc w:val="both"/>
              <w:rPr>
                <w:rFonts w:ascii="Arial Narrow" w:hAnsi="Arial Narrow" w:cs="Arial"/>
                <w:b/>
                <w:szCs w:val="20"/>
              </w:rPr>
            </w:pPr>
          </w:p>
        </w:tc>
        <w:tc>
          <w:tcPr>
            <w:tcW w:w="630" w:type="dxa"/>
          </w:tcPr>
          <w:p w14:paraId="72176F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282C51"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38DF3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D724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09B8550"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2956335E" w14:textId="77777777" w:rsidR="00CF101F" w:rsidRPr="00BE6CA9" w:rsidRDefault="00CF101F" w:rsidP="00495EEA">
            <w:pPr>
              <w:contextualSpacing/>
              <w:jc w:val="both"/>
              <w:rPr>
                <w:rFonts w:ascii="Arial" w:hAnsi="Arial" w:cs="Arial"/>
                <w:b/>
                <w:sz w:val="20"/>
                <w:szCs w:val="20"/>
              </w:rPr>
            </w:pPr>
          </w:p>
        </w:tc>
      </w:tr>
      <w:tr w:rsidR="00CF101F" w:rsidRPr="00BE6CA9" w14:paraId="1785A196" w14:textId="77777777" w:rsidTr="00B33579">
        <w:tc>
          <w:tcPr>
            <w:tcW w:w="4788" w:type="dxa"/>
          </w:tcPr>
          <w:p w14:paraId="165DB585" w14:textId="77777777" w:rsidR="00CF101F" w:rsidRPr="00C670F3" w:rsidRDefault="00CF101F" w:rsidP="00495EEA">
            <w:pPr>
              <w:keepNext/>
              <w:contextualSpacing/>
              <w:jc w:val="both"/>
              <w:rPr>
                <w:rFonts w:ascii="Arial Narrow" w:hAnsi="Arial Narrow" w:cs="Arial"/>
                <w:szCs w:val="20"/>
                <w:lang w:val="en-GB"/>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Pr="00C670F3">
              <w:rPr>
                <w:rFonts w:ascii="Arial Narrow" w:hAnsi="Arial Narrow" w:cs="Arial"/>
                <w:b/>
                <w:szCs w:val="20"/>
                <w:lang w:val="en-GB"/>
              </w:rPr>
              <w:t>ONLINE PSBLOANS LIMITED AS THE COMPANY</w:t>
            </w:r>
            <w:r w:rsidRPr="00C670F3">
              <w:rPr>
                <w:rFonts w:ascii="Arial Narrow" w:hAnsi="Arial Narrow" w:cs="Arial"/>
                <w:szCs w:val="20"/>
                <w:lang w:val="en-GB"/>
              </w:rPr>
              <w:t xml:space="preserve"> THROUGH  ITS AUTHORISED REPRESENTATIVE</w:t>
            </w:r>
          </w:p>
        </w:tc>
        <w:tc>
          <w:tcPr>
            <w:tcW w:w="630" w:type="dxa"/>
          </w:tcPr>
          <w:p w14:paraId="24096A49"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83F4A7D"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F195A5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AAB15D8"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3071C454" w14:textId="77777777" w:rsidR="00CF101F" w:rsidRPr="00BE6CA9" w:rsidRDefault="00CF101F" w:rsidP="00495EEA">
            <w:pPr>
              <w:contextualSpacing/>
              <w:jc w:val="both"/>
              <w:rPr>
                <w:rFonts w:ascii="Arial" w:hAnsi="Arial" w:cs="Arial"/>
                <w:b/>
                <w:sz w:val="20"/>
                <w:szCs w:val="20"/>
              </w:rPr>
            </w:pPr>
          </w:p>
        </w:tc>
      </w:tr>
      <w:tr w:rsidR="00CF101F" w:rsidRPr="00BE6CA9" w14:paraId="5097457D" w14:textId="77777777" w:rsidTr="00B33579">
        <w:tc>
          <w:tcPr>
            <w:tcW w:w="4788" w:type="dxa"/>
          </w:tcPr>
          <w:p w14:paraId="7C94AD83" w14:textId="77777777" w:rsidR="00CF101F" w:rsidRPr="00C670F3" w:rsidRDefault="00CF101F" w:rsidP="00495EEA">
            <w:pPr>
              <w:contextualSpacing/>
              <w:jc w:val="both"/>
              <w:rPr>
                <w:rFonts w:ascii="Arial Narrow" w:hAnsi="Arial Narrow" w:cs="Arial"/>
                <w:b/>
                <w:szCs w:val="20"/>
              </w:rPr>
            </w:pPr>
          </w:p>
          <w:p w14:paraId="6ED1795E" w14:textId="77777777" w:rsidR="00CF101F" w:rsidRPr="00C670F3" w:rsidRDefault="00CF101F" w:rsidP="00495EEA">
            <w:pPr>
              <w:contextualSpacing/>
              <w:jc w:val="both"/>
              <w:rPr>
                <w:rFonts w:ascii="Arial Narrow" w:hAnsi="Arial Narrow" w:cs="Arial"/>
                <w:b/>
                <w:szCs w:val="20"/>
              </w:rPr>
            </w:pPr>
          </w:p>
          <w:p w14:paraId="7529F1DF" w14:textId="77777777" w:rsidR="00CF101F" w:rsidRPr="00C670F3" w:rsidRDefault="00CF101F" w:rsidP="00495EEA">
            <w:pPr>
              <w:contextualSpacing/>
              <w:jc w:val="both"/>
              <w:rPr>
                <w:rFonts w:ascii="Arial Narrow" w:hAnsi="Arial Narrow" w:cs="Arial"/>
                <w:b/>
                <w:szCs w:val="20"/>
              </w:rPr>
            </w:pPr>
          </w:p>
          <w:p w14:paraId="6530F96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w:t>
            </w:r>
          </w:p>
          <w:p w14:paraId="22DD25A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18FA892E" w14:textId="77777777" w:rsidR="00CF101F" w:rsidRPr="00C670F3" w:rsidRDefault="00CF101F" w:rsidP="00495EEA">
            <w:pPr>
              <w:contextualSpacing/>
              <w:jc w:val="both"/>
              <w:rPr>
                <w:rFonts w:ascii="Arial Narrow" w:hAnsi="Arial Narrow" w:cs="Arial"/>
                <w:b/>
                <w:szCs w:val="20"/>
              </w:rPr>
            </w:pPr>
          </w:p>
          <w:p w14:paraId="5E6D79CF"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28E6DAB5" w14:textId="77777777" w:rsidR="00CF101F" w:rsidRPr="00C670F3" w:rsidRDefault="00CF101F" w:rsidP="00495EEA">
            <w:pPr>
              <w:contextualSpacing/>
              <w:jc w:val="both"/>
              <w:rPr>
                <w:rFonts w:ascii="Arial Narrow" w:hAnsi="Arial Narrow" w:cs="Arial"/>
                <w:b/>
                <w:szCs w:val="20"/>
              </w:rPr>
            </w:pPr>
          </w:p>
          <w:p w14:paraId="3B6129CC" w14:textId="6762DA81" w:rsidR="00492269" w:rsidRPr="00C670F3" w:rsidRDefault="00492269" w:rsidP="00495EEA">
            <w:pPr>
              <w:contextualSpacing/>
              <w:jc w:val="both"/>
              <w:rPr>
                <w:rFonts w:ascii="Arial Narrow" w:hAnsi="Arial Narrow" w:cs="Arial"/>
                <w:b/>
                <w:szCs w:val="20"/>
              </w:rPr>
            </w:pPr>
            <w:r w:rsidRPr="00C670F3">
              <w:rPr>
                <w:rFonts w:ascii="Arial Narrow" w:hAnsi="Arial Narrow" w:cs="Arial"/>
                <w:b/>
                <w:szCs w:val="20"/>
              </w:rPr>
              <w:t xml:space="preserve">  </w:t>
            </w:r>
          </w:p>
          <w:p w14:paraId="198D3AFF" w14:textId="77777777" w:rsidR="00492269" w:rsidRDefault="00492269" w:rsidP="00495EEA">
            <w:pPr>
              <w:contextualSpacing/>
              <w:jc w:val="both"/>
              <w:rPr>
                <w:rFonts w:ascii="Arial Narrow" w:hAnsi="Arial Narrow" w:cs="Arial"/>
                <w:b/>
                <w:szCs w:val="20"/>
              </w:rPr>
            </w:pPr>
          </w:p>
          <w:p w14:paraId="5A1D11D7" w14:textId="77777777" w:rsidR="00563F5B" w:rsidRPr="00C670F3" w:rsidRDefault="00563F5B" w:rsidP="00495EEA">
            <w:pPr>
              <w:contextualSpacing/>
              <w:jc w:val="both"/>
              <w:rPr>
                <w:rFonts w:ascii="Arial Narrow" w:hAnsi="Arial Narrow" w:cs="Arial"/>
                <w:b/>
                <w:szCs w:val="20"/>
              </w:rPr>
            </w:pPr>
          </w:p>
          <w:p w14:paraId="6B5FB27B" w14:textId="77777777" w:rsidR="00CF101F" w:rsidRPr="00C670F3" w:rsidRDefault="00CF101F" w:rsidP="00282C8B">
            <w:pPr>
              <w:contextualSpacing/>
              <w:jc w:val="both"/>
              <w:rPr>
                <w:rFonts w:ascii="Arial Narrow" w:hAnsi="Arial Narrow" w:cs="Arial"/>
                <w:b/>
                <w:szCs w:val="20"/>
              </w:rPr>
            </w:pPr>
          </w:p>
        </w:tc>
        <w:tc>
          <w:tcPr>
            <w:tcW w:w="630" w:type="dxa"/>
          </w:tcPr>
          <w:p w14:paraId="514F1C08"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62F348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A3BED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580EA270"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47A9AB9" w14:textId="77777777" w:rsidR="00CF101F" w:rsidRDefault="00CF101F" w:rsidP="00495EEA">
            <w:pPr>
              <w:contextualSpacing/>
              <w:jc w:val="both"/>
              <w:rPr>
                <w:rFonts w:ascii="Arial" w:hAnsi="Arial" w:cs="Arial"/>
                <w:sz w:val="20"/>
                <w:szCs w:val="20"/>
              </w:rPr>
            </w:pPr>
            <w:r w:rsidRPr="00BE6CA9">
              <w:rPr>
                <w:rFonts w:ascii="Arial" w:hAnsi="Arial" w:cs="Arial"/>
                <w:sz w:val="20"/>
                <w:szCs w:val="20"/>
              </w:rPr>
              <w:t>)</w:t>
            </w:r>
          </w:p>
          <w:p w14:paraId="2E8E8499"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2C81AFCF"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064263F5"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3C01539E"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19F1B549" w14:textId="77777777" w:rsidR="00563F5B" w:rsidRPr="00BE6CA9" w:rsidRDefault="00563F5B" w:rsidP="00495EEA">
            <w:pPr>
              <w:contextualSpacing/>
              <w:jc w:val="both"/>
              <w:rPr>
                <w:rFonts w:ascii="Arial" w:hAnsi="Arial" w:cs="Arial"/>
                <w:b/>
                <w:sz w:val="20"/>
                <w:szCs w:val="20"/>
              </w:rPr>
            </w:pPr>
            <w:r>
              <w:rPr>
                <w:rFonts w:ascii="Arial" w:hAnsi="Arial" w:cs="Arial"/>
                <w:sz w:val="20"/>
                <w:szCs w:val="20"/>
              </w:rPr>
              <w:t>)</w:t>
            </w:r>
          </w:p>
        </w:tc>
        <w:tc>
          <w:tcPr>
            <w:tcW w:w="3420" w:type="dxa"/>
          </w:tcPr>
          <w:p w14:paraId="68C45FAC" w14:textId="77777777" w:rsidR="00CF101F" w:rsidRPr="00BE6CA9" w:rsidRDefault="00CF101F" w:rsidP="00495EEA">
            <w:pPr>
              <w:contextualSpacing/>
              <w:jc w:val="both"/>
              <w:rPr>
                <w:rFonts w:ascii="Arial" w:hAnsi="Arial" w:cs="Arial"/>
                <w:b/>
                <w:sz w:val="20"/>
                <w:szCs w:val="20"/>
              </w:rPr>
            </w:pPr>
          </w:p>
        </w:tc>
      </w:tr>
    </w:tbl>
    <w:p w14:paraId="5651BDDA" w14:textId="77777777" w:rsidR="00CF101F" w:rsidRPr="00032ABE" w:rsidRDefault="00CF101F" w:rsidP="00495EEA">
      <w:pPr>
        <w:pStyle w:val="ListParagraph"/>
        <w:ind w:left="360"/>
        <w:jc w:val="both"/>
        <w:rPr>
          <w:rFonts w:ascii="Arial Narrow" w:hAnsi="Arial Narrow"/>
        </w:rPr>
      </w:pPr>
    </w:p>
    <w:sectPr w:rsidR="00CF101F" w:rsidRPr="00032ABE">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Somalingam Adla" w:date="2019-09-04T16:41:00Z" w:initials="SA">
    <w:p w14:paraId="346C877C" w14:textId="5CD5C113" w:rsidR="00391424" w:rsidRDefault="00391424">
      <w:pPr>
        <w:pStyle w:val="CommentText"/>
      </w:pPr>
      <w:r>
        <w:rPr>
          <w:rStyle w:val="CommentReference"/>
        </w:rPr>
        <w:annotationRef/>
      </w:r>
      <w:r>
        <w:t>Dealing Team to verify whether this modification is factual.</w:t>
      </w:r>
    </w:p>
  </w:comment>
  <w:comment w:id="34" w:author="Priyam Jain" w:date="2019-09-04T14:38:00Z" w:initials="PJ">
    <w:p w14:paraId="70478922" w14:textId="5057D98A" w:rsidR="007942A5" w:rsidRDefault="007942A5">
      <w:pPr>
        <w:pStyle w:val="CommentText"/>
      </w:pPr>
      <w:r>
        <w:rPr>
          <w:rStyle w:val="CommentReference"/>
        </w:rPr>
        <w:annotationRef/>
      </w:r>
      <w:r>
        <w:t>Dealing group to verify whether the same is in line with the approvals.</w:t>
      </w:r>
    </w:p>
  </w:comment>
  <w:comment w:id="38" w:author="Priyam Jain" w:date="2019-09-04T17:10:00Z" w:initials="PJ">
    <w:p w14:paraId="554157CD" w14:textId="2DBA4B5F" w:rsidR="007942A5" w:rsidRDefault="007942A5">
      <w:pPr>
        <w:pStyle w:val="CommentText"/>
      </w:pPr>
      <w:r>
        <w:rPr>
          <w:rStyle w:val="CommentReference"/>
        </w:rPr>
        <w:annotationRef/>
      </w:r>
      <w:r>
        <w:t>Dealing group to verify whether the same are in terms the approvals taken from the competent authority.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D67B1" w14:textId="77777777" w:rsidR="00017844" w:rsidRDefault="00017844" w:rsidP="00202456">
      <w:pPr>
        <w:spacing w:after="0" w:line="240" w:lineRule="auto"/>
      </w:pPr>
      <w:r>
        <w:separator/>
      </w:r>
    </w:p>
  </w:endnote>
  <w:endnote w:type="continuationSeparator" w:id="0">
    <w:p w14:paraId="5F3CEB75" w14:textId="77777777" w:rsidR="00017844" w:rsidRDefault="00017844" w:rsidP="0020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054910"/>
      <w:docPartObj>
        <w:docPartGallery w:val="Page Numbers (Bottom of Page)"/>
        <w:docPartUnique/>
      </w:docPartObj>
    </w:sdtPr>
    <w:sdtEndPr/>
    <w:sdtContent>
      <w:sdt>
        <w:sdtPr>
          <w:id w:val="1728636285"/>
          <w:docPartObj>
            <w:docPartGallery w:val="Page Numbers (Top of Page)"/>
            <w:docPartUnique/>
          </w:docPartObj>
        </w:sdtPr>
        <w:sdtEndPr/>
        <w:sdtContent>
          <w:p w14:paraId="4158181D" w14:textId="77777777" w:rsidR="00202456" w:rsidRDefault="00202456" w:rsidP="00202456">
            <w:pPr>
              <w:pStyle w:val="Footer"/>
              <w:pBdr>
                <w:top w:val="single" w:sz="4" w:space="1" w:color="auto"/>
              </w:pBdr>
              <w:jc w:val="center"/>
            </w:pPr>
            <w:r w:rsidRPr="00202456">
              <w:rPr>
                <w:rFonts w:ascii="Arial Narrow" w:hAnsi="Arial Narrow"/>
                <w:i/>
                <w:sz w:val="20"/>
                <w:szCs w:val="20"/>
              </w:rPr>
              <w:t xml:space="preserve">Page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PAGE </w:instrText>
            </w:r>
            <w:r w:rsidRPr="00202456">
              <w:rPr>
                <w:rFonts w:ascii="Arial Narrow" w:hAnsi="Arial Narrow"/>
                <w:b/>
                <w:bCs/>
                <w:i/>
                <w:sz w:val="20"/>
                <w:szCs w:val="20"/>
              </w:rPr>
              <w:fldChar w:fldCharType="separate"/>
            </w:r>
            <w:r w:rsidR="00D92496">
              <w:rPr>
                <w:rFonts w:ascii="Arial Narrow" w:hAnsi="Arial Narrow"/>
                <w:b/>
                <w:bCs/>
                <w:i/>
                <w:noProof/>
                <w:sz w:val="20"/>
                <w:szCs w:val="20"/>
              </w:rPr>
              <w:t>2</w:t>
            </w:r>
            <w:r w:rsidRPr="00202456">
              <w:rPr>
                <w:rFonts w:ascii="Arial Narrow" w:hAnsi="Arial Narrow"/>
                <w:b/>
                <w:bCs/>
                <w:i/>
                <w:sz w:val="20"/>
                <w:szCs w:val="20"/>
              </w:rPr>
              <w:fldChar w:fldCharType="end"/>
            </w:r>
            <w:r w:rsidRPr="00202456">
              <w:rPr>
                <w:rFonts w:ascii="Arial Narrow" w:hAnsi="Arial Narrow"/>
                <w:i/>
                <w:sz w:val="20"/>
                <w:szCs w:val="20"/>
              </w:rPr>
              <w:t xml:space="preserve"> of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NUMPAGES  </w:instrText>
            </w:r>
            <w:r w:rsidRPr="00202456">
              <w:rPr>
                <w:rFonts w:ascii="Arial Narrow" w:hAnsi="Arial Narrow"/>
                <w:b/>
                <w:bCs/>
                <w:i/>
                <w:sz w:val="20"/>
                <w:szCs w:val="20"/>
              </w:rPr>
              <w:fldChar w:fldCharType="separate"/>
            </w:r>
            <w:r w:rsidR="00D92496">
              <w:rPr>
                <w:rFonts w:ascii="Arial Narrow" w:hAnsi="Arial Narrow"/>
                <w:b/>
                <w:bCs/>
                <w:i/>
                <w:noProof/>
                <w:sz w:val="20"/>
                <w:szCs w:val="20"/>
              </w:rPr>
              <w:t>5</w:t>
            </w:r>
            <w:r w:rsidRPr="00202456">
              <w:rPr>
                <w:rFonts w:ascii="Arial Narrow" w:hAnsi="Arial Narrow"/>
                <w:b/>
                <w:bCs/>
                <w:i/>
                <w:sz w:val="20"/>
                <w:szCs w:val="20"/>
              </w:rPr>
              <w:fldChar w:fldCharType="end"/>
            </w:r>
          </w:p>
        </w:sdtContent>
      </w:sdt>
    </w:sdtContent>
  </w:sdt>
  <w:p w14:paraId="6BA1EE45" w14:textId="77777777" w:rsidR="00202456" w:rsidRDefault="0020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E3C01" w14:textId="77777777" w:rsidR="00017844" w:rsidRDefault="00017844" w:rsidP="00202456">
      <w:pPr>
        <w:spacing w:after="0" w:line="240" w:lineRule="auto"/>
      </w:pPr>
      <w:r>
        <w:separator/>
      </w:r>
    </w:p>
  </w:footnote>
  <w:footnote w:type="continuationSeparator" w:id="0">
    <w:p w14:paraId="6B788077" w14:textId="77777777" w:rsidR="00017844" w:rsidRDefault="00017844" w:rsidP="0020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5CCA"/>
    <w:multiLevelType w:val="multilevel"/>
    <w:tmpl w:val="401493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420D42"/>
    <w:multiLevelType w:val="hybridMultilevel"/>
    <w:tmpl w:val="D9AE80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E48B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B93D7F"/>
    <w:multiLevelType w:val="hybridMultilevel"/>
    <w:tmpl w:val="D644A1E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5F69090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26"/>
    <w:rsid w:val="00014672"/>
    <w:rsid w:val="00017844"/>
    <w:rsid w:val="00032ABE"/>
    <w:rsid w:val="00083F67"/>
    <w:rsid w:val="000E480E"/>
    <w:rsid w:val="00107133"/>
    <w:rsid w:val="0011189B"/>
    <w:rsid w:val="00122BC7"/>
    <w:rsid w:val="001735BE"/>
    <w:rsid w:val="00174D70"/>
    <w:rsid w:val="001B22B7"/>
    <w:rsid w:val="001D10E8"/>
    <w:rsid w:val="001F6462"/>
    <w:rsid w:val="00202456"/>
    <w:rsid w:val="00226E37"/>
    <w:rsid w:val="00253475"/>
    <w:rsid w:val="00282C8B"/>
    <w:rsid w:val="00294635"/>
    <w:rsid w:val="002A22F8"/>
    <w:rsid w:val="00314834"/>
    <w:rsid w:val="00335972"/>
    <w:rsid w:val="00347128"/>
    <w:rsid w:val="0036475E"/>
    <w:rsid w:val="00391424"/>
    <w:rsid w:val="003B088E"/>
    <w:rsid w:val="003E20E7"/>
    <w:rsid w:val="00453926"/>
    <w:rsid w:val="00461B0E"/>
    <w:rsid w:val="004676B3"/>
    <w:rsid w:val="00492269"/>
    <w:rsid w:val="00495EEA"/>
    <w:rsid w:val="004C21F3"/>
    <w:rsid w:val="004C4B87"/>
    <w:rsid w:val="00532616"/>
    <w:rsid w:val="00534739"/>
    <w:rsid w:val="005471AA"/>
    <w:rsid w:val="00563F5B"/>
    <w:rsid w:val="0057121A"/>
    <w:rsid w:val="005717F7"/>
    <w:rsid w:val="005828B1"/>
    <w:rsid w:val="005C5B94"/>
    <w:rsid w:val="005D4F40"/>
    <w:rsid w:val="0063406F"/>
    <w:rsid w:val="00680074"/>
    <w:rsid w:val="006868C5"/>
    <w:rsid w:val="00695396"/>
    <w:rsid w:val="006B5DAD"/>
    <w:rsid w:val="00720357"/>
    <w:rsid w:val="00730802"/>
    <w:rsid w:val="007546DD"/>
    <w:rsid w:val="007619BA"/>
    <w:rsid w:val="007830FE"/>
    <w:rsid w:val="007942A5"/>
    <w:rsid w:val="007D6855"/>
    <w:rsid w:val="007E44E2"/>
    <w:rsid w:val="007F25F1"/>
    <w:rsid w:val="0081277D"/>
    <w:rsid w:val="00830608"/>
    <w:rsid w:val="00873F8F"/>
    <w:rsid w:val="00877D5C"/>
    <w:rsid w:val="00892A8E"/>
    <w:rsid w:val="008A36B1"/>
    <w:rsid w:val="008F588F"/>
    <w:rsid w:val="00906CDD"/>
    <w:rsid w:val="009267DB"/>
    <w:rsid w:val="00936F10"/>
    <w:rsid w:val="00942A34"/>
    <w:rsid w:val="00947CF3"/>
    <w:rsid w:val="0095794D"/>
    <w:rsid w:val="009B12CF"/>
    <w:rsid w:val="009B21CC"/>
    <w:rsid w:val="009F04FE"/>
    <w:rsid w:val="009F6E77"/>
    <w:rsid w:val="00A415C5"/>
    <w:rsid w:val="00AC1B9E"/>
    <w:rsid w:val="00B03204"/>
    <w:rsid w:val="00B05CA2"/>
    <w:rsid w:val="00B1309E"/>
    <w:rsid w:val="00B16B7C"/>
    <w:rsid w:val="00B303D4"/>
    <w:rsid w:val="00B71268"/>
    <w:rsid w:val="00B74417"/>
    <w:rsid w:val="00B84DF3"/>
    <w:rsid w:val="00B902E1"/>
    <w:rsid w:val="00BA3303"/>
    <w:rsid w:val="00BD4F95"/>
    <w:rsid w:val="00BD7FA1"/>
    <w:rsid w:val="00C146D7"/>
    <w:rsid w:val="00C4727C"/>
    <w:rsid w:val="00C66724"/>
    <w:rsid w:val="00C670F3"/>
    <w:rsid w:val="00C67158"/>
    <w:rsid w:val="00CF101F"/>
    <w:rsid w:val="00D124CF"/>
    <w:rsid w:val="00D44E49"/>
    <w:rsid w:val="00D92496"/>
    <w:rsid w:val="00D95104"/>
    <w:rsid w:val="00DA1ADA"/>
    <w:rsid w:val="00DA4022"/>
    <w:rsid w:val="00E07B2E"/>
    <w:rsid w:val="00E37CF4"/>
    <w:rsid w:val="00E45163"/>
    <w:rsid w:val="00E57144"/>
    <w:rsid w:val="00E71226"/>
    <w:rsid w:val="00F40CF2"/>
    <w:rsid w:val="00F77BFE"/>
    <w:rsid w:val="00FC7203"/>
    <w:rsid w:val="00FF2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71226"/>
    <w:pPr>
      <w:spacing w:after="180" w:line="240" w:lineRule="auto"/>
      <w:ind w:right="-43"/>
      <w:jc w:val="both"/>
    </w:pPr>
    <w:rPr>
      <w:rFonts w:ascii="Times New Roman" w:eastAsia="Times New Roman" w:hAnsi="Times New Roman" w:cs="Times New Roman"/>
      <w:snapToGrid w:val="0"/>
      <w:sz w:val="24"/>
      <w:szCs w:val="20"/>
      <w:lang w:val="en-GB"/>
    </w:rPr>
  </w:style>
  <w:style w:type="paragraph" w:styleId="ListParagraph">
    <w:name w:val="List Paragraph"/>
    <w:aliases w:val="Annexure,List Paragraph1"/>
    <w:basedOn w:val="Normal"/>
    <w:link w:val="ListParagraphChar"/>
    <w:uiPriority w:val="34"/>
    <w:qFormat/>
    <w:rsid w:val="00E71226"/>
    <w:pPr>
      <w:ind w:left="720"/>
      <w:contextualSpacing/>
    </w:pPr>
  </w:style>
  <w:style w:type="table" w:styleId="TableGrid">
    <w:name w:val="Table Grid"/>
    <w:basedOn w:val="TableNormal"/>
    <w:uiPriority w:val="39"/>
    <w:rsid w:val="00CF101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56"/>
  </w:style>
  <w:style w:type="paragraph" w:styleId="Footer">
    <w:name w:val="footer"/>
    <w:basedOn w:val="Normal"/>
    <w:link w:val="FooterChar"/>
    <w:uiPriority w:val="99"/>
    <w:unhideWhenUsed/>
    <w:rsid w:val="002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56"/>
  </w:style>
  <w:style w:type="paragraph" w:styleId="FootnoteText">
    <w:name w:val="footnote text"/>
    <w:basedOn w:val="Normal"/>
    <w:link w:val="FootnoteTextChar"/>
    <w:uiPriority w:val="99"/>
    <w:semiHidden/>
    <w:unhideWhenUsed/>
    <w:rsid w:val="001118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9B"/>
    <w:rPr>
      <w:sz w:val="20"/>
      <w:szCs w:val="20"/>
    </w:rPr>
  </w:style>
  <w:style w:type="character" w:styleId="FootnoteReference">
    <w:name w:val="footnote reference"/>
    <w:basedOn w:val="DefaultParagraphFont"/>
    <w:uiPriority w:val="99"/>
    <w:semiHidden/>
    <w:unhideWhenUsed/>
    <w:rsid w:val="0011189B"/>
    <w:rPr>
      <w:vertAlign w:val="superscript"/>
    </w:rPr>
  </w:style>
  <w:style w:type="character" w:customStyle="1" w:styleId="ListParagraphChar">
    <w:name w:val="List Paragraph Char"/>
    <w:aliases w:val="Annexure Char,List Paragraph1 Char"/>
    <w:link w:val="ListParagraph"/>
    <w:locked/>
    <w:rsid w:val="00942A34"/>
  </w:style>
  <w:style w:type="paragraph" w:styleId="BalloonText">
    <w:name w:val="Balloon Text"/>
    <w:basedOn w:val="Normal"/>
    <w:link w:val="BalloonTextChar"/>
    <w:uiPriority w:val="99"/>
    <w:semiHidden/>
    <w:unhideWhenUsed/>
    <w:rsid w:val="004C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1F3"/>
    <w:rPr>
      <w:rFonts w:ascii="Segoe UI" w:hAnsi="Segoe UI" w:cs="Segoe UI"/>
      <w:sz w:val="18"/>
      <w:szCs w:val="18"/>
    </w:rPr>
  </w:style>
  <w:style w:type="character" w:styleId="CommentReference">
    <w:name w:val="annotation reference"/>
    <w:basedOn w:val="DefaultParagraphFont"/>
    <w:uiPriority w:val="99"/>
    <w:semiHidden/>
    <w:unhideWhenUsed/>
    <w:rsid w:val="004C21F3"/>
    <w:rPr>
      <w:sz w:val="16"/>
      <w:szCs w:val="16"/>
    </w:rPr>
  </w:style>
  <w:style w:type="paragraph" w:styleId="CommentText">
    <w:name w:val="annotation text"/>
    <w:basedOn w:val="Normal"/>
    <w:link w:val="CommentTextChar"/>
    <w:uiPriority w:val="99"/>
    <w:semiHidden/>
    <w:unhideWhenUsed/>
    <w:rsid w:val="004C21F3"/>
    <w:pPr>
      <w:spacing w:line="240" w:lineRule="auto"/>
    </w:pPr>
    <w:rPr>
      <w:sz w:val="20"/>
      <w:szCs w:val="20"/>
    </w:rPr>
  </w:style>
  <w:style w:type="character" w:customStyle="1" w:styleId="CommentTextChar">
    <w:name w:val="Comment Text Char"/>
    <w:basedOn w:val="DefaultParagraphFont"/>
    <w:link w:val="CommentText"/>
    <w:uiPriority w:val="99"/>
    <w:semiHidden/>
    <w:rsid w:val="004C21F3"/>
    <w:rPr>
      <w:sz w:val="20"/>
      <w:szCs w:val="20"/>
    </w:rPr>
  </w:style>
  <w:style w:type="paragraph" w:styleId="CommentSubject">
    <w:name w:val="annotation subject"/>
    <w:basedOn w:val="CommentText"/>
    <w:next w:val="CommentText"/>
    <w:link w:val="CommentSubjectChar"/>
    <w:uiPriority w:val="99"/>
    <w:semiHidden/>
    <w:unhideWhenUsed/>
    <w:rsid w:val="004C21F3"/>
    <w:rPr>
      <w:b/>
      <w:bCs/>
    </w:rPr>
  </w:style>
  <w:style w:type="character" w:customStyle="1" w:styleId="CommentSubjectChar">
    <w:name w:val="Comment Subject Char"/>
    <w:basedOn w:val="CommentTextChar"/>
    <w:link w:val="CommentSubject"/>
    <w:uiPriority w:val="99"/>
    <w:semiHidden/>
    <w:rsid w:val="004C21F3"/>
    <w:rPr>
      <w:b/>
      <w:bCs/>
      <w:sz w:val="20"/>
      <w:szCs w:val="20"/>
    </w:rPr>
  </w:style>
  <w:style w:type="table" w:customStyle="1" w:styleId="GridTable1Light">
    <w:name w:val="Grid Table 1 Light"/>
    <w:basedOn w:val="TableNormal"/>
    <w:uiPriority w:val="46"/>
    <w:rsid w:val="005C5B94"/>
    <w:pPr>
      <w:spacing w:after="0" w:line="240" w:lineRule="auto"/>
    </w:pPr>
    <w:rPr>
      <w:rFonts w:ascii="Calibri" w:eastAsia="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71226"/>
    <w:pPr>
      <w:spacing w:after="180" w:line="240" w:lineRule="auto"/>
      <w:ind w:right="-43"/>
      <w:jc w:val="both"/>
    </w:pPr>
    <w:rPr>
      <w:rFonts w:ascii="Times New Roman" w:eastAsia="Times New Roman" w:hAnsi="Times New Roman" w:cs="Times New Roman"/>
      <w:snapToGrid w:val="0"/>
      <w:sz w:val="24"/>
      <w:szCs w:val="20"/>
      <w:lang w:val="en-GB"/>
    </w:rPr>
  </w:style>
  <w:style w:type="paragraph" w:styleId="ListParagraph">
    <w:name w:val="List Paragraph"/>
    <w:aliases w:val="Annexure,List Paragraph1"/>
    <w:basedOn w:val="Normal"/>
    <w:link w:val="ListParagraphChar"/>
    <w:uiPriority w:val="34"/>
    <w:qFormat/>
    <w:rsid w:val="00E71226"/>
    <w:pPr>
      <w:ind w:left="720"/>
      <w:contextualSpacing/>
    </w:pPr>
  </w:style>
  <w:style w:type="table" w:styleId="TableGrid">
    <w:name w:val="Table Grid"/>
    <w:basedOn w:val="TableNormal"/>
    <w:uiPriority w:val="39"/>
    <w:rsid w:val="00CF101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56"/>
  </w:style>
  <w:style w:type="paragraph" w:styleId="Footer">
    <w:name w:val="footer"/>
    <w:basedOn w:val="Normal"/>
    <w:link w:val="FooterChar"/>
    <w:uiPriority w:val="99"/>
    <w:unhideWhenUsed/>
    <w:rsid w:val="002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56"/>
  </w:style>
  <w:style w:type="paragraph" w:styleId="FootnoteText">
    <w:name w:val="footnote text"/>
    <w:basedOn w:val="Normal"/>
    <w:link w:val="FootnoteTextChar"/>
    <w:uiPriority w:val="99"/>
    <w:semiHidden/>
    <w:unhideWhenUsed/>
    <w:rsid w:val="001118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9B"/>
    <w:rPr>
      <w:sz w:val="20"/>
      <w:szCs w:val="20"/>
    </w:rPr>
  </w:style>
  <w:style w:type="character" w:styleId="FootnoteReference">
    <w:name w:val="footnote reference"/>
    <w:basedOn w:val="DefaultParagraphFont"/>
    <w:uiPriority w:val="99"/>
    <w:semiHidden/>
    <w:unhideWhenUsed/>
    <w:rsid w:val="0011189B"/>
    <w:rPr>
      <w:vertAlign w:val="superscript"/>
    </w:rPr>
  </w:style>
  <w:style w:type="character" w:customStyle="1" w:styleId="ListParagraphChar">
    <w:name w:val="List Paragraph Char"/>
    <w:aliases w:val="Annexure Char,List Paragraph1 Char"/>
    <w:link w:val="ListParagraph"/>
    <w:locked/>
    <w:rsid w:val="00942A34"/>
  </w:style>
  <w:style w:type="paragraph" w:styleId="BalloonText">
    <w:name w:val="Balloon Text"/>
    <w:basedOn w:val="Normal"/>
    <w:link w:val="BalloonTextChar"/>
    <w:uiPriority w:val="99"/>
    <w:semiHidden/>
    <w:unhideWhenUsed/>
    <w:rsid w:val="004C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1F3"/>
    <w:rPr>
      <w:rFonts w:ascii="Segoe UI" w:hAnsi="Segoe UI" w:cs="Segoe UI"/>
      <w:sz w:val="18"/>
      <w:szCs w:val="18"/>
    </w:rPr>
  </w:style>
  <w:style w:type="character" w:styleId="CommentReference">
    <w:name w:val="annotation reference"/>
    <w:basedOn w:val="DefaultParagraphFont"/>
    <w:uiPriority w:val="99"/>
    <w:semiHidden/>
    <w:unhideWhenUsed/>
    <w:rsid w:val="004C21F3"/>
    <w:rPr>
      <w:sz w:val="16"/>
      <w:szCs w:val="16"/>
    </w:rPr>
  </w:style>
  <w:style w:type="paragraph" w:styleId="CommentText">
    <w:name w:val="annotation text"/>
    <w:basedOn w:val="Normal"/>
    <w:link w:val="CommentTextChar"/>
    <w:uiPriority w:val="99"/>
    <w:semiHidden/>
    <w:unhideWhenUsed/>
    <w:rsid w:val="004C21F3"/>
    <w:pPr>
      <w:spacing w:line="240" w:lineRule="auto"/>
    </w:pPr>
    <w:rPr>
      <w:sz w:val="20"/>
      <w:szCs w:val="20"/>
    </w:rPr>
  </w:style>
  <w:style w:type="character" w:customStyle="1" w:styleId="CommentTextChar">
    <w:name w:val="Comment Text Char"/>
    <w:basedOn w:val="DefaultParagraphFont"/>
    <w:link w:val="CommentText"/>
    <w:uiPriority w:val="99"/>
    <w:semiHidden/>
    <w:rsid w:val="004C21F3"/>
    <w:rPr>
      <w:sz w:val="20"/>
      <w:szCs w:val="20"/>
    </w:rPr>
  </w:style>
  <w:style w:type="paragraph" w:styleId="CommentSubject">
    <w:name w:val="annotation subject"/>
    <w:basedOn w:val="CommentText"/>
    <w:next w:val="CommentText"/>
    <w:link w:val="CommentSubjectChar"/>
    <w:uiPriority w:val="99"/>
    <w:semiHidden/>
    <w:unhideWhenUsed/>
    <w:rsid w:val="004C21F3"/>
    <w:rPr>
      <w:b/>
      <w:bCs/>
    </w:rPr>
  </w:style>
  <w:style w:type="character" w:customStyle="1" w:styleId="CommentSubjectChar">
    <w:name w:val="Comment Subject Char"/>
    <w:basedOn w:val="CommentTextChar"/>
    <w:link w:val="CommentSubject"/>
    <w:uiPriority w:val="99"/>
    <w:semiHidden/>
    <w:rsid w:val="004C21F3"/>
    <w:rPr>
      <w:b/>
      <w:bCs/>
      <w:sz w:val="20"/>
      <w:szCs w:val="20"/>
    </w:rPr>
  </w:style>
  <w:style w:type="table" w:customStyle="1" w:styleId="GridTable1Light">
    <w:name w:val="Grid Table 1 Light"/>
    <w:basedOn w:val="TableNormal"/>
    <w:uiPriority w:val="46"/>
    <w:rsid w:val="005C5B94"/>
    <w:pPr>
      <w:spacing w:after="0" w:line="240" w:lineRule="auto"/>
    </w:pPr>
    <w:rPr>
      <w:rFonts w:ascii="Calibri" w:eastAsia="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A2AB4-9F8F-416C-B8E1-8D733FB8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dc:creator>
  <cp:lastModifiedBy>Somalingam Adla</cp:lastModifiedBy>
  <cp:revision>4</cp:revision>
  <cp:lastPrinted>2019-06-11T11:13:00Z</cp:lastPrinted>
  <dcterms:created xsi:type="dcterms:W3CDTF">2019-09-04T10:15:00Z</dcterms:created>
  <dcterms:modified xsi:type="dcterms:W3CDTF">2019-09-04T11:41:00Z</dcterms:modified>
</cp:coreProperties>
</file>